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01B19" w14:textId="77777777" w:rsidR="00A02663" w:rsidRDefault="00A02663" w:rsidP="00CE534C">
      <w:pPr>
        <w:outlineLvl w:val="0"/>
      </w:pPr>
      <w:r>
        <w:t>\</w:t>
      </w:r>
      <w:proofErr w:type="spellStart"/>
      <w:r>
        <w:t>documentclass</w:t>
      </w:r>
      <w:proofErr w:type="spellEnd"/>
      <w:r>
        <w:t>[12</w:t>
      </w:r>
      <w:proofErr w:type="gramStart"/>
      <w:r>
        <w:t>pt]{</w:t>
      </w:r>
      <w:proofErr w:type="gramEnd"/>
      <w:r>
        <w:t>article}\</w:t>
      </w:r>
      <w:proofErr w:type="spellStart"/>
      <w:r>
        <w:t>usepackage</w:t>
      </w:r>
      <w:proofErr w:type="spellEnd"/>
      <w:r>
        <w:t>[]{</w:t>
      </w:r>
      <w:proofErr w:type="spellStart"/>
      <w:r>
        <w:t>graphicx</w:t>
      </w:r>
      <w:proofErr w:type="spellEnd"/>
      <w:r>
        <w:t>}\</w:t>
      </w:r>
      <w:proofErr w:type="spellStart"/>
      <w:r>
        <w:t>usepackage</w:t>
      </w:r>
      <w:proofErr w:type="spellEnd"/>
      <w:r>
        <w:t>[]{color}</w:t>
      </w:r>
    </w:p>
    <w:p w14:paraId="1C0C6D3E" w14:textId="77777777" w:rsidR="00A02663" w:rsidRDefault="00A02663" w:rsidP="00A02663">
      <w:r>
        <w:t xml:space="preserve">%% </w:t>
      </w:r>
      <w:proofErr w:type="spellStart"/>
      <w:r>
        <w:t>maxwidth</w:t>
      </w:r>
      <w:proofErr w:type="spellEnd"/>
      <w:r>
        <w:t xml:space="preserve"> is the original width if it is less than linewidth</w:t>
      </w:r>
    </w:p>
    <w:p w14:paraId="23C7B13A" w14:textId="77777777" w:rsidR="00A02663" w:rsidRDefault="00A02663" w:rsidP="00A02663">
      <w:r>
        <w:t>%% otherwise use linewidth (to make sure the graphics do not exceed the margin)</w:t>
      </w:r>
    </w:p>
    <w:p w14:paraId="3EE6BF68" w14:textId="77777777" w:rsidR="00A02663" w:rsidRDefault="00A02663" w:rsidP="00A02663">
      <w:r>
        <w:t>\</w:t>
      </w:r>
      <w:proofErr w:type="spellStart"/>
      <w:r>
        <w:t>makeatletter</w:t>
      </w:r>
      <w:proofErr w:type="spellEnd"/>
    </w:p>
    <w:p w14:paraId="3549E19B" w14:textId="77777777" w:rsidR="00A02663" w:rsidRDefault="00A02663" w:rsidP="00A02663">
      <w:proofErr w:type="gramStart"/>
      <w:r>
        <w:t>\</w:t>
      </w:r>
      <w:proofErr w:type="spellStart"/>
      <w:r>
        <w:t>def</w:t>
      </w:r>
      <w:proofErr w:type="spellEnd"/>
      <w:r>
        <w:t>\</w:t>
      </w:r>
      <w:proofErr w:type="spellStart"/>
      <w:r>
        <w:t>maxwidth</w:t>
      </w:r>
      <w:proofErr w:type="spellEnd"/>
      <w:r>
        <w:t>{ %</w:t>
      </w:r>
      <w:proofErr w:type="gramEnd"/>
    </w:p>
    <w:p w14:paraId="6E60D591" w14:textId="77777777" w:rsidR="00A02663" w:rsidRDefault="00A02663" w:rsidP="00A02663">
      <w:r>
        <w:t xml:space="preserve">  \</w:t>
      </w:r>
      <w:proofErr w:type="spellStart"/>
      <w:r>
        <w:t>ifdim</w:t>
      </w:r>
      <w:proofErr w:type="spellEnd"/>
      <w:r>
        <w:t>\</w:t>
      </w:r>
      <w:proofErr w:type="spellStart"/>
      <w:r>
        <w:t>Gin@nat@width</w:t>
      </w:r>
      <w:proofErr w:type="spellEnd"/>
      <w:r>
        <w:t>&gt;\linewidth</w:t>
      </w:r>
    </w:p>
    <w:p w14:paraId="13EE08D9" w14:textId="77777777" w:rsidR="00A02663" w:rsidRDefault="00A02663" w:rsidP="00A02663">
      <w:r>
        <w:t xml:space="preserve">    \linewidth</w:t>
      </w:r>
    </w:p>
    <w:p w14:paraId="2DD63956" w14:textId="77777777" w:rsidR="00A02663" w:rsidRDefault="00A02663" w:rsidP="00CE534C">
      <w:pPr>
        <w:outlineLvl w:val="0"/>
      </w:pPr>
      <w:r>
        <w:t xml:space="preserve">  \else</w:t>
      </w:r>
    </w:p>
    <w:p w14:paraId="0E625D2E" w14:textId="77777777" w:rsidR="00A02663" w:rsidRDefault="00A02663" w:rsidP="00A02663">
      <w:r>
        <w:t xml:space="preserve">    \</w:t>
      </w:r>
      <w:proofErr w:type="spellStart"/>
      <w:r>
        <w:t>Gin@nat@width</w:t>
      </w:r>
      <w:proofErr w:type="spellEnd"/>
    </w:p>
    <w:p w14:paraId="6E9D6561" w14:textId="77777777" w:rsidR="00A02663" w:rsidRDefault="00A02663" w:rsidP="00CE534C">
      <w:pPr>
        <w:outlineLvl w:val="0"/>
      </w:pPr>
      <w:r>
        <w:t xml:space="preserve">  \fi</w:t>
      </w:r>
    </w:p>
    <w:p w14:paraId="274738DE" w14:textId="77777777" w:rsidR="00A02663" w:rsidRDefault="00A02663" w:rsidP="00A02663">
      <w:r>
        <w:t>}</w:t>
      </w:r>
    </w:p>
    <w:p w14:paraId="725D7596" w14:textId="77777777" w:rsidR="00A02663" w:rsidRDefault="00A02663" w:rsidP="00A02663">
      <w:r>
        <w:t>\</w:t>
      </w:r>
      <w:proofErr w:type="spellStart"/>
      <w:r>
        <w:t>makeatother</w:t>
      </w:r>
      <w:proofErr w:type="spellEnd"/>
    </w:p>
    <w:p w14:paraId="0674ECA3" w14:textId="77777777" w:rsidR="00A02663" w:rsidRDefault="00A02663" w:rsidP="00A02663"/>
    <w:p w14:paraId="4EA6E77B" w14:textId="77777777" w:rsidR="00A02663" w:rsidRDefault="00A02663" w:rsidP="00A02663">
      <w:r>
        <w:t>\</w:t>
      </w:r>
      <w:proofErr w:type="spellStart"/>
      <w:r>
        <w:t>definecolor</w:t>
      </w:r>
      <w:proofErr w:type="spellEnd"/>
      <w:r>
        <w:t>{</w:t>
      </w:r>
      <w:proofErr w:type="spellStart"/>
      <w:r>
        <w:t>fgcolor</w:t>
      </w:r>
      <w:proofErr w:type="spellEnd"/>
      <w:r>
        <w:t>}{</w:t>
      </w:r>
      <w:proofErr w:type="spellStart"/>
      <w:r>
        <w:t>rgb</w:t>
      </w:r>
      <w:proofErr w:type="spellEnd"/>
      <w:proofErr w:type="gramStart"/>
      <w:r>
        <w:t>}{</w:t>
      </w:r>
      <w:proofErr w:type="gramEnd"/>
      <w:r>
        <w:t>0.345, 0.345, 0.345}</w:t>
      </w:r>
    </w:p>
    <w:p w14:paraId="740B3159" w14:textId="77777777" w:rsidR="00A02663" w:rsidRDefault="00A02663" w:rsidP="00CE534C">
      <w:pPr>
        <w:outlineLvl w:val="0"/>
      </w:pPr>
      <w:r>
        <w:t>\</w:t>
      </w:r>
      <w:proofErr w:type="spellStart"/>
      <w:r>
        <w:t>newcommand</w:t>
      </w:r>
      <w:proofErr w:type="spellEnd"/>
      <w:r>
        <w:t>{\</w:t>
      </w:r>
      <w:proofErr w:type="spellStart"/>
      <w:proofErr w:type="gramStart"/>
      <w:r>
        <w:t>hlnum</w:t>
      </w:r>
      <w:proofErr w:type="spellEnd"/>
      <w:r>
        <w:t>}[</w:t>
      </w:r>
      <w:proofErr w:type="gramEnd"/>
      <w:r>
        <w:t>1]{\</w:t>
      </w:r>
      <w:proofErr w:type="spellStart"/>
      <w:r>
        <w:t>textcolor</w:t>
      </w:r>
      <w:proofErr w:type="spellEnd"/>
      <w:r>
        <w:t>[</w:t>
      </w:r>
      <w:proofErr w:type="spellStart"/>
      <w:r>
        <w:t>rgb</w:t>
      </w:r>
      <w:proofErr w:type="spellEnd"/>
      <w:r>
        <w:t>]{0.686,0.059,0.569}{#1}}%</w:t>
      </w:r>
    </w:p>
    <w:p w14:paraId="6C711119" w14:textId="77777777" w:rsidR="00A02663" w:rsidRDefault="00A02663" w:rsidP="00A02663">
      <w:r>
        <w:t>\</w:t>
      </w:r>
      <w:proofErr w:type="spellStart"/>
      <w:r>
        <w:t>newcommand</w:t>
      </w:r>
      <w:proofErr w:type="spellEnd"/>
      <w:r>
        <w:t>{\</w:t>
      </w:r>
      <w:proofErr w:type="spellStart"/>
      <w:proofErr w:type="gramStart"/>
      <w:r>
        <w:t>hlstr</w:t>
      </w:r>
      <w:proofErr w:type="spellEnd"/>
      <w:r>
        <w:t>}[</w:t>
      </w:r>
      <w:proofErr w:type="gramEnd"/>
      <w:r>
        <w:t>1]{\</w:t>
      </w:r>
      <w:proofErr w:type="spellStart"/>
      <w:r>
        <w:t>textcolor</w:t>
      </w:r>
      <w:proofErr w:type="spellEnd"/>
      <w:r>
        <w:t>[</w:t>
      </w:r>
      <w:proofErr w:type="spellStart"/>
      <w:r>
        <w:t>rgb</w:t>
      </w:r>
      <w:proofErr w:type="spellEnd"/>
      <w:r>
        <w:t>]{0.192,0.494,0.8}{#1}}%</w:t>
      </w:r>
    </w:p>
    <w:p w14:paraId="48A9F055" w14:textId="77777777" w:rsidR="00A02663" w:rsidRDefault="00A02663" w:rsidP="00A02663">
      <w:r>
        <w:t>\</w:t>
      </w:r>
      <w:proofErr w:type="spellStart"/>
      <w:r>
        <w:t>newcommand</w:t>
      </w:r>
      <w:proofErr w:type="spellEnd"/>
      <w:r>
        <w:t>{\</w:t>
      </w:r>
      <w:proofErr w:type="spellStart"/>
      <w:proofErr w:type="gramStart"/>
      <w:r>
        <w:t>hlcom</w:t>
      </w:r>
      <w:proofErr w:type="spellEnd"/>
      <w:r>
        <w:t>}[</w:t>
      </w:r>
      <w:proofErr w:type="gramEnd"/>
      <w:r>
        <w:t>1]{\</w:t>
      </w:r>
      <w:proofErr w:type="spellStart"/>
      <w:r>
        <w:t>textcolor</w:t>
      </w:r>
      <w:proofErr w:type="spellEnd"/>
      <w:r>
        <w:t>[</w:t>
      </w:r>
      <w:proofErr w:type="spellStart"/>
      <w:r>
        <w:t>rgb</w:t>
      </w:r>
      <w:proofErr w:type="spellEnd"/>
      <w:r>
        <w:t>]{0.678,0.584,0.686}{\</w:t>
      </w:r>
      <w:proofErr w:type="spellStart"/>
      <w:r>
        <w:t>textit</w:t>
      </w:r>
      <w:proofErr w:type="spellEnd"/>
      <w:r>
        <w:t>{#1}}}%</w:t>
      </w:r>
    </w:p>
    <w:p w14:paraId="3A75B749" w14:textId="77777777" w:rsidR="00A02663" w:rsidRDefault="00A02663" w:rsidP="00CE534C">
      <w:pPr>
        <w:outlineLvl w:val="0"/>
      </w:pPr>
      <w:r>
        <w:t>\</w:t>
      </w:r>
      <w:proofErr w:type="spellStart"/>
      <w:r>
        <w:t>newcommand</w:t>
      </w:r>
      <w:proofErr w:type="spellEnd"/>
      <w:r>
        <w:t>{\</w:t>
      </w:r>
      <w:proofErr w:type="spellStart"/>
      <w:proofErr w:type="gramStart"/>
      <w:r>
        <w:t>hlopt</w:t>
      </w:r>
      <w:proofErr w:type="spellEnd"/>
      <w:r>
        <w:t>}[</w:t>
      </w:r>
      <w:proofErr w:type="gramEnd"/>
      <w:r>
        <w:t>1]{\</w:t>
      </w:r>
      <w:proofErr w:type="spellStart"/>
      <w:r>
        <w:t>textcolor</w:t>
      </w:r>
      <w:proofErr w:type="spellEnd"/>
      <w:r>
        <w:t>[</w:t>
      </w:r>
      <w:proofErr w:type="spellStart"/>
      <w:r>
        <w:t>rgb</w:t>
      </w:r>
      <w:proofErr w:type="spellEnd"/>
      <w:r>
        <w:t>]{0,0,0}{#1}}%</w:t>
      </w:r>
    </w:p>
    <w:p w14:paraId="51052D28" w14:textId="77777777" w:rsidR="00A02663" w:rsidRDefault="00A02663" w:rsidP="00A02663">
      <w:r>
        <w:t>\</w:t>
      </w:r>
      <w:proofErr w:type="spellStart"/>
      <w:r>
        <w:t>newcommand</w:t>
      </w:r>
      <w:proofErr w:type="spellEnd"/>
      <w:r>
        <w:t>{\</w:t>
      </w:r>
      <w:proofErr w:type="spellStart"/>
      <w:proofErr w:type="gramStart"/>
      <w:r>
        <w:t>hlstd</w:t>
      </w:r>
      <w:proofErr w:type="spellEnd"/>
      <w:r>
        <w:t>}[</w:t>
      </w:r>
      <w:proofErr w:type="gramEnd"/>
      <w:r>
        <w:t>1]{\</w:t>
      </w:r>
      <w:proofErr w:type="spellStart"/>
      <w:r>
        <w:t>textcolor</w:t>
      </w:r>
      <w:proofErr w:type="spellEnd"/>
      <w:r>
        <w:t>[</w:t>
      </w:r>
      <w:proofErr w:type="spellStart"/>
      <w:r>
        <w:t>rgb</w:t>
      </w:r>
      <w:proofErr w:type="spellEnd"/>
      <w:r>
        <w:t>]{0.345,0.345,0.345}{#1}}%</w:t>
      </w:r>
    </w:p>
    <w:p w14:paraId="4EA235DE" w14:textId="77777777" w:rsidR="00A02663" w:rsidRDefault="00A02663" w:rsidP="00CE534C">
      <w:pPr>
        <w:outlineLvl w:val="0"/>
      </w:pPr>
      <w:r>
        <w:t>\</w:t>
      </w:r>
      <w:proofErr w:type="spellStart"/>
      <w:r>
        <w:t>newcommand</w:t>
      </w:r>
      <w:proofErr w:type="spellEnd"/>
      <w:r>
        <w:t>{\</w:t>
      </w:r>
      <w:proofErr w:type="spellStart"/>
      <w:proofErr w:type="gramStart"/>
      <w:r>
        <w:t>hlkwa</w:t>
      </w:r>
      <w:proofErr w:type="spellEnd"/>
      <w:r>
        <w:t>}[</w:t>
      </w:r>
      <w:proofErr w:type="gramEnd"/>
      <w:r>
        <w:t>1]{\</w:t>
      </w:r>
      <w:proofErr w:type="spellStart"/>
      <w:r>
        <w:t>textcolor</w:t>
      </w:r>
      <w:proofErr w:type="spellEnd"/>
      <w:r>
        <w:t>[</w:t>
      </w:r>
      <w:proofErr w:type="spellStart"/>
      <w:r>
        <w:t>rgb</w:t>
      </w:r>
      <w:proofErr w:type="spellEnd"/>
      <w:r>
        <w:t>]{0.161,0.373,0.58}{\</w:t>
      </w:r>
      <w:proofErr w:type="spellStart"/>
      <w:r>
        <w:t>textbf</w:t>
      </w:r>
      <w:proofErr w:type="spellEnd"/>
      <w:r>
        <w:t>{#1}}}%</w:t>
      </w:r>
    </w:p>
    <w:p w14:paraId="3FF9536D" w14:textId="77777777" w:rsidR="00A02663" w:rsidRDefault="00A02663" w:rsidP="00A02663">
      <w:r>
        <w:t>\</w:t>
      </w:r>
      <w:proofErr w:type="spellStart"/>
      <w:r>
        <w:t>newcommand</w:t>
      </w:r>
      <w:proofErr w:type="spellEnd"/>
      <w:r>
        <w:t>{\</w:t>
      </w:r>
      <w:proofErr w:type="spellStart"/>
      <w:proofErr w:type="gramStart"/>
      <w:r>
        <w:t>hlkwb</w:t>
      </w:r>
      <w:proofErr w:type="spellEnd"/>
      <w:r>
        <w:t>}[</w:t>
      </w:r>
      <w:proofErr w:type="gramEnd"/>
      <w:r>
        <w:t>1]{\</w:t>
      </w:r>
      <w:proofErr w:type="spellStart"/>
      <w:r>
        <w:t>textcolor</w:t>
      </w:r>
      <w:proofErr w:type="spellEnd"/>
      <w:r>
        <w:t>[</w:t>
      </w:r>
      <w:proofErr w:type="spellStart"/>
      <w:r>
        <w:t>rgb</w:t>
      </w:r>
      <w:proofErr w:type="spellEnd"/>
      <w:r>
        <w:t>]{0.69,0.353,0.396}{#1}}%</w:t>
      </w:r>
    </w:p>
    <w:p w14:paraId="5B0244E7" w14:textId="77777777" w:rsidR="00A02663" w:rsidRDefault="00A02663" w:rsidP="00CE534C">
      <w:pPr>
        <w:outlineLvl w:val="0"/>
      </w:pPr>
      <w:r>
        <w:t>\</w:t>
      </w:r>
      <w:proofErr w:type="spellStart"/>
      <w:r>
        <w:t>newcommand</w:t>
      </w:r>
      <w:proofErr w:type="spellEnd"/>
      <w:r>
        <w:t>{\</w:t>
      </w:r>
      <w:proofErr w:type="spellStart"/>
      <w:proofErr w:type="gramStart"/>
      <w:r>
        <w:t>hlkwc</w:t>
      </w:r>
      <w:proofErr w:type="spellEnd"/>
      <w:r>
        <w:t>}[</w:t>
      </w:r>
      <w:proofErr w:type="gramEnd"/>
      <w:r>
        <w:t>1]{\</w:t>
      </w:r>
      <w:proofErr w:type="spellStart"/>
      <w:r>
        <w:t>textcolor</w:t>
      </w:r>
      <w:proofErr w:type="spellEnd"/>
      <w:r>
        <w:t>[</w:t>
      </w:r>
      <w:proofErr w:type="spellStart"/>
      <w:r>
        <w:t>rgb</w:t>
      </w:r>
      <w:proofErr w:type="spellEnd"/>
      <w:r>
        <w:t>]{0.333,0.667,0.333}{#1}}%</w:t>
      </w:r>
    </w:p>
    <w:p w14:paraId="011A36A0" w14:textId="77777777" w:rsidR="00A02663" w:rsidRDefault="00A02663" w:rsidP="00A02663">
      <w:r>
        <w:t>\</w:t>
      </w:r>
      <w:proofErr w:type="spellStart"/>
      <w:r>
        <w:t>newcommand</w:t>
      </w:r>
      <w:proofErr w:type="spellEnd"/>
      <w:r>
        <w:t>{\</w:t>
      </w:r>
      <w:proofErr w:type="spellStart"/>
      <w:proofErr w:type="gramStart"/>
      <w:r>
        <w:t>hlkwd</w:t>
      </w:r>
      <w:proofErr w:type="spellEnd"/>
      <w:r>
        <w:t>}[</w:t>
      </w:r>
      <w:proofErr w:type="gramEnd"/>
      <w:r>
        <w:t>1]{\</w:t>
      </w:r>
      <w:proofErr w:type="spellStart"/>
      <w:r>
        <w:t>textcolor</w:t>
      </w:r>
      <w:proofErr w:type="spellEnd"/>
      <w:r>
        <w:t>[</w:t>
      </w:r>
      <w:proofErr w:type="spellStart"/>
      <w:r>
        <w:t>rgb</w:t>
      </w:r>
      <w:proofErr w:type="spellEnd"/>
      <w:r>
        <w:t>]{0.737,0.353,0.396}{\</w:t>
      </w:r>
      <w:proofErr w:type="spellStart"/>
      <w:r>
        <w:t>textbf</w:t>
      </w:r>
      <w:proofErr w:type="spellEnd"/>
      <w:r>
        <w:t>{#1}}}%</w:t>
      </w:r>
    </w:p>
    <w:p w14:paraId="65AE5065" w14:textId="77777777" w:rsidR="00A02663" w:rsidRDefault="00A02663" w:rsidP="00A02663"/>
    <w:p w14:paraId="6B4F1C57" w14:textId="77777777" w:rsidR="00A02663" w:rsidRDefault="00A02663" w:rsidP="00A02663">
      <w:r>
        <w:t>\</w:t>
      </w:r>
      <w:proofErr w:type="spellStart"/>
      <w:r>
        <w:t>usepackage</w:t>
      </w:r>
      <w:proofErr w:type="spellEnd"/>
      <w:r>
        <w:t>{framed}</w:t>
      </w:r>
    </w:p>
    <w:p w14:paraId="54FF1F41" w14:textId="77777777" w:rsidR="00A02663" w:rsidRDefault="00A02663" w:rsidP="00A02663">
      <w:r>
        <w:t>\</w:t>
      </w:r>
      <w:proofErr w:type="spellStart"/>
      <w:r>
        <w:t>makeatletter</w:t>
      </w:r>
      <w:proofErr w:type="spellEnd"/>
    </w:p>
    <w:p w14:paraId="5A5EDEF2" w14:textId="77777777" w:rsidR="00A02663" w:rsidRDefault="00A02663" w:rsidP="00A02663">
      <w:r>
        <w:t>\</w:t>
      </w:r>
      <w:proofErr w:type="spellStart"/>
      <w:r>
        <w:t>newenvironment</w:t>
      </w:r>
      <w:proofErr w:type="spellEnd"/>
      <w:r>
        <w:t>{</w:t>
      </w:r>
      <w:proofErr w:type="spellStart"/>
      <w:r>
        <w:t>kframe</w:t>
      </w:r>
      <w:proofErr w:type="spellEnd"/>
      <w:proofErr w:type="gramStart"/>
      <w:r>
        <w:t>}{</w:t>
      </w:r>
      <w:proofErr w:type="gramEnd"/>
      <w:r>
        <w:t>%</w:t>
      </w:r>
    </w:p>
    <w:p w14:paraId="049BDE0F" w14:textId="77777777" w:rsidR="00A02663" w:rsidRDefault="00A02663" w:rsidP="00A02663">
      <w:r>
        <w:t xml:space="preserve"> \</w:t>
      </w:r>
      <w:proofErr w:type="spellStart"/>
      <w:r>
        <w:t>def</w:t>
      </w:r>
      <w:proofErr w:type="spellEnd"/>
      <w:r>
        <w:t>\</w:t>
      </w:r>
      <w:proofErr w:type="spellStart"/>
      <w:r>
        <w:t>at@end@of@</w:t>
      </w:r>
      <w:proofErr w:type="gramStart"/>
      <w:r>
        <w:t>kframe</w:t>
      </w:r>
      <w:proofErr w:type="spellEnd"/>
      <w:r>
        <w:t>{</w:t>
      </w:r>
      <w:proofErr w:type="gramEnd"/>
      <w:r>
        <w:t>}%</w:t>
      </w:r>
    </w:p>
    <w:p w14:paraId="6AA28764" w14:textId="77777777" w:rsidR="00A02663" w:rsidRDefault="00A02663" w:rsidP="00A02663">
      <w:r>
        <w:t xml:space="preserve"> \</w:t>
      </w:r>
      <w:proofErr w:type="spellStart"/>
      <w:r>
        <w:t>ifinner</w:t>
      </w:r>
      <w:proofErr w:type="spellEnd"/>
      <w:r>
        <w:t>\</w:t>
      </w:r>
      <w:proofErr w:type="spellStart"/>
      <w:r>
        <w:t>ifhmode</w:t>
      </w:r>
      <w:proofErr w:type="spellEnd"/>
      <w:r>
        <w:t>%</w:t>
      </w:r>
    </w:p>
    <w:p w14:paraId="7830EC07" w14:textId="77777777" w:rsidR="00A02663" w:rsidRDefault="00A02663" w:rsidP="00A02663">
      <w:r>
        <w:t xml:space="preserve">  \</w:t>
      </w:r>
      <w:proofErr w:type="spellStart"/>
      <w:r>
        <w:t>def</w:t>
      </w:r>
      <w:proofErr w:type="spellEnd"/>
      <w:r>
        <w:t>\</w:t>
      </w:r>
      <w:proofErr w:type="spellStart"/>
      <w:r>
        <w:t>at@end@of@kframe</w:t>
      </w:r>
      <w:proofErr w:type="spellEnd"/>
      <w:r>
        <w:t>{\end{</w:t>
      </w:r>
      <w:proofErr w:type="spellStart"/>
      <w:r>
        <w:t>minipage</w:t>
      </w:r>
      <w:proofErr w:type="spellEnd"/>
      <w:proofErr w:type="gramStart"/>
      <w:r>
        <w:t>}}%</w:t>
      </w:r>
      <w:proofErr w:type="gramEnd"/>
    </w:p>
    <w:p w14:paraId="07DBCD8B" w14:textId="77777777" w:rsidR="00A02663" w:rsidRDefault="00A02663" w:rsidP="00A02663">
      <w:r>
        <w:t xml:space="preserve">  \begin{</w:t>
      </w:r>
      <w:proofErr w:type="spellStart"/>
      <w:r>
        <w:t>minipage</w:t>
      </w:r>
      <w:proofErr w:type="spellEnd"/>
      <w:r>
        <w:t>}{\</w:t>
      </w:r>
      <w:proofErr w:type="spellStart"/>
      <w:proofErr w:type="gramStart"/>
      <w:r>
        <w:t>columnwidth</w:t>
      </w:r>
      <w:proofErr w:type="spellEnd"/>
      <w:r>
        <w:t>}%</w:t>
      </w:r>
      <w:proofErr w:type="gramEnd"/>
    </w:p>
    <w:p w14:paraId="166910DC" w14:textId="77777777" w:rsidR="00A02663" w:rsidRDefault="00A02663" w:rsidP="00A02663">
      <w:r>
        <w:t xml:space="preserve"> \fi\fi%</w:t>
      </w:r>
    </w:p>
    <w:p w14:paraId="57B886B6" w14:textId="77777777" w:rsidR="00A02663" w:rsidRDefault="00A02663" w:rsidP="00A02663">
      <w:r>
        <w:t xml:space="preserve"> \</w:t>
      </w:r>
      <w:proofErr w:type="spellStart"/>
      <w:r>
        <w:t>def</w:t>
      </w:r>
      <w:proofErr w:type="spellEnd"/>
      <w:r>
        <w:t>\</w:t>
      </w:r>
      <w:proofErr w:type="spellStart"/>
      <w:r>
        <w:t>FrameCommand</w:t>
      </w:r>
      <w:proofErr w:type="spellEnd"/>
      <w:r>
        <w:t>##1{\</w:t>
      </w:r>
      <w:proofErr w:type="spellStart"/>
      <w:r>
        <w:t>hskip</w:t>
      </w:r>
      <w:proofErr w:type="spellEnd"/>
      <w:r>
        <w:t>\@</w:t>
      </w:r>
      <w:proofErr w:type="spellStart"/>
      <w:r>
        <w:t>totalleftmargin</w:t>
      </w:r>
      <w:proofErr w:type="spellEnd"/>
      <w:r>
        <w:t xml:space="preserve"> \</w:t>
      </w:r>
      <w:proofErr w:type="spellStart"/>
      <w:r>
        <w:t>hskip</w:t>
      </w:r>
      <w:proofErr w:type="spellEnd"/>
      <w:r>
        <w:t>-\</w:t>
      </w:r>
      <w:proofErr w:type="spellStart"/>
      <w:r>
        <w:t>fboxsep</w:t>
      </w:r>
      <w:proofErr w:type="spellEnd"/>
    </w:p>
    <w:p w14:paraId="5D14D632" w14:textId="77777777" w:rsidR="00A02663" w:rsidRDefault="00A02663" w:rsidP="00CE534C">
      <w:pPr>
        <w:outlineLvl w:val="0"/>
      </w:pPr>
      <w:r>
        <w:t xml:space="preserve"> \</w:t>
      </w:r>
      <w:proofErr w:type="spellStart"/>
      <w:r>
        <w:t>colorbox</w:t>
      </w:r>
      <w:proofErr w:type="spellEnd"/>
      <w:r>
        <w:t>{</w:t>
      </w:r>
      <w:proofErr w:type="spellStart"/>
      <w:r>
        <w:t>shadecolor</w:t>
      </w:r>
      <w:proofErr w:type="spellEnd"/>
      <w:proofErr w:type="gramStart"/>
      <w:r>
        <w:t>}{</w:t>
      </w:r>
      <w:proofErr w:type="gramEnd"/>
      <w:r>
        <w:t>##1}\</w:t>
      </w:r>
      <w:proofErr w:type="spellStart"/>
      <w:r>
        <w:t>hskip</w:t>
      </w:r>
      <w:proofErr w:type="spellEnd"/>
      <w:r>
        <w:t>-\</w:t>
      </w:r>
      <w:proofErr w:type="spellStart"/>
      <w:r>
        <w:t>fboxsep</w:t>
      </w:r>
      <w:proofErr w:type="spellEnd"/>
    </w:p>
    <w:p w14:paraId="036A3374" w14:textId="77777777" w:rsidR="00A02663" w:rsidRDefault="00A02663" w:rsidP="00A02663">
      <w:r>
        <w:t xml:space="preserve">     % There is no \\@</w:t>
      </w:r>
      <w:proofErr w:type="spellStart"/>
      <w:r>
        <w:t>totalrightmargin</w:t>
      </w:r>
      <w:proofErr w:type="spellEnd"/>
      <w:r>
        <w:t>, so:</w:t>
      </w:r>
    </w:p>
    <w:p w14:paraId="1C44A336" w14:textId="77777777" w:rsidR="00A02663" w:rsidRDefault="00A02663" w:rsidP="00CE534C">
      <w:pPr>
        <w:outlineLvl w:val="0"/>
      </w:pPr>
      <w:r>
        <w:t xml:space="preserve">     \</w:t>
      </w:r>
      <w:proofErr w:type="spellStart"/>
      <w:r>
        <w:t>hskip</w:t>
      </w:r>
      <w:proofErr w:type="spellEnd"/>
      <w:r>
        <w:t>-\linewidth \</w:t>
      </w:r>
      <w:proofErr w:type="spellStart"/>
      <w:r>
        <w:t>hskip</w:t>
      </w:r>
      <w:proofErr w:type="spellEnd"/>
      <w:r>
        <w:t>-\@</w:t>
      </w:r>
      <w:proofErr w:type="spellStart"/>
      <w:r>
        <w:t>totalleftmargin</w:t>
      </w:r>
      <w:proofErr w:type="spellEnd"/>
      <w:r>
        <w:t xml:space="preserve"> </w:t>
      </w:r>
      <w:proofErr w:type="gramStart"/>
      <w:r>
        <w:t>\</w:t>
      </w:r>
      <w:proofErr w:type="spellStart"/>
      <w:r>
        <w:t>hskip</w:t>
      </w:r>
      <w:proofErr w:type="spellEnd"/>
      <w:r>
        <w:t>\</w:t>
      </w:r>
      <w:proofErr w:type="spellStart"/>
      <w:r>
        <w:t>columnwidth</w:t>
      </w:r>
      <w:proofErr w:type="spellEnd"/>
      <w:r>
        <w:t>}%</w:t>
      </w:r>
      <w:proofErr w:type="gramEnd"/>
    </w:p>
    <w:p w14:paraId="10361FB1" w14:textId="77777777" w:rsidR="00A02663" w:rsidRDefault="00A02663" w:rsidP="00A02663">
      <w:r>
        <w:t xml:space="preserve"> \</w:t>
      </w:r>
      <w:proofErr w:type="spellStart"/>
      <w:r>
        <w:t>MakeFramed</w:t>
      </w:r>
      <w:proofErr w:type="spellEnd"/>
      <w:r>
        <w:t xml:space="preserve"> {\advance\</w:t>
      </w:r>
      <w:proofErr w:type="spellStart"/>
      <w:r>
        <w:t>hsize</w:t>
      </w:r>
      <w:proofErr w:type="spellEnd"/>
      <w:r>
        <w:t>-\width</w:t>
      </w:r>
    </w:p>
    <w:p w14:paraId="076A9150" w14:textId="77777777" w:rsidR="00A02663" w:rsidRDefault="00A02663" w:rsidP="00A02663">
      <w:r>
        <w:t xml:space="preserve">   \@</w:t>
      </w:r>
      <w:proofErr w:type="spellStart"/>
      <w:r>
        <w:t>totalleftmargin</w:t>
      </w:r>
      <w:proofErr w:type="spellEnd"/>
      <w:r>
        <w:t>\z@ \linewidth\</w:t>
      </w:r>
      <w:proofErr w:type="spellStart"/>
      <w:r>
        <w:t>hsize</w:t>
      </w:r>
      <w:proofErr w:type="spellEnd"/>
    </w:p>
    <w:p w14:paraId="1E554C88" w14:textId="77777777" w:rsidR="00A02663" w:rsidRDefault="00A02663" w:rsidP="00A02663">
      <w:r>
        <w:t xml:space="preserve">   \@</w:t>
      </w:r>
      <w:proofErr w:type="spellStart"/>
      <w:r>
        <w:t>setminipage</w:t>
      </w:r>
      <w:proofErr w:type="spellEnd"/>
      <w:proofErr w:type="gramStart"/>
      <w:r>
        <w:t>}}%</w:t>
      </w:r>
      <w:proofErr w:type="gramEnd"/>
    </w:p>
    <w:p w14:paraId="4965C629" w14:textId="77777777" w:rsidR="00A02663" w:rsidRDefault="00A02663" w:rsidP="00A02663">
      <w:r>
        <w:t xml:space="preserve"> {\par\</w:t>
      </w:r>
      <w:proofErr w:type="spellStart"/>
      <w:r>
        <w:t>unskip</w:t>
      </w:r>
      <w:proofErr w:type="spellEnd"/>
      <w:r>
        <w:t>\</w:t>
      </w:r>
      <w:proofErr w:type="spellStart"/>
      <w:r>
        <w:t>endMakeFramed</w:t>
      </w:r>
      <w:proofErr w:type="spellEnd"/>
      <w:r>
        <w:t>%</w:t>
      </w:r>
    </w:p>
    <w:p w14:paraId="606FFB0B" w14:textId="77777777" w:rsidR="00A02663" w:rsidRDefault="00A02663" w:rsidP="00A02663">
      <w:r>
        <w:t xml:space="preserve"> \</w:t>
      </w:r>
      <w:proofErr w:type="spellStart"/>
      <w:r>
        <w:t>at@end@of@kframe</w:t>
      </w:r>
      <w:proofErr w:type="spellEnd"/>
      <w:r>
        <w:t>}</w:t>
      </w:r>
    </w:p>
    <w:p w14:paraId="42FEC145" w14:textId="77777777" w:rsidR="00A02663" w:rsidRDefault="00A02663" w:rsidP="00A02663">
      <w:r>
        <w:t>\</w:t>
      </w:r>
      <w:proofErr w:type="spellStart"/>
      <w:r>
        <w:t>makeatother</w:t>
      </w:r>
      <w:proofErr w:type="spellEnd"/>
    </w:p>
    <w:p w14:paraId="4249399A" w14:textId="77777777" w:rsidR="00A02663" w:rsidRDefault="00A02663" w:rsidP="00A02663"/>
    <w:p w14:paraId="0E339201" w14:textId="77777777" w:rsidR="00A02663" w:rsidRDefault="00A02663" w:rsidP="00A02663">
      <w:r>
        <w:t>\</w:t>
      </w:r>
      <w:proofErr w:type="spellStart"/>
      <w:r>
        <w:t>definecolor</w:t>
      </w:r>
      <w:proofErr w:type="spellEnd"/>
      <w:r>
        <w:t>{</w:t>
      </w:r>
      <w:proofErr w:type="spellStart"/>
      <w:r>
        <w:t>shadecolor</w:t>
      </w:r>
      <w:proofErr w:type="spellEnd"/>
      <w:r>
        <w:t>}{</w:t>
      </w:r>
      <w:proofErr w:type="spellStart"/>
      <w:r>
        <w:t>rgb</w:t>
      </w:r>
      <w:proofErr w:type="spellEnd"/>
      <w:proofErr w:type="gramStart"/>
      <w:r>
        <w:t>}{</w:t>
      </w:r>
      <w:proofErr w:type="gramEnd"/>
      <w:r>
        <w:t>.97, .97, .97}</w:t>
      </w:r>
    </w:p>
    <w:p w14:paraId="6B74E7A8" w14:textId="77777777" w:rsidR="00A02663" w:rsidRDefault="00A02663" w:rsidP="00A02663">
      <w:r>
        <w:lastRenderedPageBreak/>
        <w:t>\</w:t>
      </w:r>
      <w:proofErr w:type="spellStart"/>
      <w:r>
        <w:t>definecolor</w:t>
      </w:r>
      <w:proofErr w:type="spellEnd"/>
      <w:r>
        <w:t>{</w:t>
      </w:r>
      <w:proofErr w:type="spellStart"/>
      <w:r>
        <w:t>messagecolor</w:t>
      </w:r>
      <w:proofErr w:type="spellEnd"/>
      <w:r>
        <w:t>}{</w:t>
      </w:r>
      <w:proofErr w:type="spellStart"/>
      <w:r>
        <w:t>rgb</w:t>
      </w:r>
      <w:proofErr w:type="spellEnd"/>
      <w:proofErr w:type="gramStart"/>
      <w:r>
        <w:t>}{</w:t>
      </w:r>
      <w:proofErr w:type="gramEnd"/>
      <w:r>
        <w:t>0, 0, 0}</w:t>
      </w:r>
    </w:p>
    <w:p w14:paraId="7EE81A2E" w14:textId="77777777" w:rsidR="00A02663" w:rsidRDefault="00A02663" w:rsidP="00A02663">
      <w:r>
        <w:t>\</w:t>
      </w:r>
      <w:proofErr w:type="spellStart"/>
      <w:r>
        <w:t>definecolor</w:t>
      </w:r>
      <w:proofErr w:type="spellEnd"/>
      <w:r>
        <w:t>{</w:t>
      </w:r>
      <w:proofErr w:type="spellStart"/>
      <w:r>
        <w:t>warningcolor</w:t>
      </w:r>
      <w:proofErr w:type="spellEnd"/>
      <w:r>
        <w:t>}{</w:t>
      </w:r>
      <w:proofErr w:type="spellStart"/>
      <w:r>
        <w:t>rgb</w:t>
      </w:r>
      <w:proofErr w:type="spellEnd"/>
      <w:proofErr w:type="gramStart"/>
      <w:r>
        <w:t>}{</w:t>
      </w:r>
      <w:proofErr w:type="gramEnd"/>
      <w:r>
        <w:t>1, 0, 1}</w:t>
      </w:r>
    </w:p>
    <w:p w14:paraId="2941442F" w14:textId="77777777" w:rsidR="00A02663" w:rsidRDefault="00A02663" w:rsidP="00A02663">
      <w:r>
        <w:t>\</w:t>
      </w:r>
      <w:proofErr w:type="spellStart"/>
      <w:r>
        <w:t>definecolor</w:t>
      </w:r>
      <w:proofErr w:type="spellEnd"/>
      <w:r>
        <w:t>{</w:t>
      </w:r>
      <w:proofErr w:type="spellStart"/>
      <w:r>
        <w:t>errorcolor</w:t>
      </w:r>
      <w:proofErr w:type="spellEnd"/>
      <w:r>
        <w:t>}{</w:t>
      </w:r>
      <w:proofErr w:type="spellStart"/>
      <w:r>
        <w:t>rgb</w:t>
      </w:r>
      <w:proofErr w:type="spellEnd"/>
      <w:proofErr w:type="gramStart"/>
      <w:r>
        <w:t>}{</w:t>
      </w:r>
      <w:proofErr w:type="gramEnd"/>
      <w:r>
        <w:t>1, 0, 0}</w:t>
      </w:r>
    </w:p>
    <w:p w14:paraId="47E18116" w14:textId="77777777" w:rsidR="00A02663" w:rsidRDefault="00A02663" w:rsidP="00A02663">
      <w:r>
        <w:t>\</w:t>
      </w:r>
      <w:proofErr w:type="spellStart"/>
      <w:r>
        <w:t>newenvironment</w:t>
      </w:r>
      <w:proofErr w:type="spellEnd"/>
      <w:r>
        <w:t>{</w:t>
      </w:r>
      <w:proofErr w:type="spellStart"/>
      <w:r>
        <w:t>knitrout</w:t>
      </w:r>
      <w:proofErr w:type="spellEnd"/>
      <w:proofErr w:type="gramStart"/>
      <w:r>
        <w:t>}{</w:t>
      </w:r>
      <w:proofErr w:type="gramEnd"/>
      <w:r>
        <w:t xml:space="preserve">}{} % an empty environment to be redefined in </w:t>
      </w:r>
      <w:proofErr w:type="spellStart"/>
      <w:r>
        <w:t>TeX</w:t>
      </w:r>
      <w:proofErr w:type="spellEnd"/>
    </w:p>
    <w:p w14:paraId="312203CE" w14:textId="77777777" w:rsidR="00A02663" w:rsidRDefault="00A02663" w:rsidP="00A02663"/>
    <w:p w14:paraId="00F8D560" w14:textId="77777777" w:rsidR="00A02663" w:rsidRDefault="00A02663" w:rsidP="00A02663">
      <w:r>
        <w:t>\</w:t>
      </w:r>
      <w:proofErr w:type="spellStart"/>
      <w:r>
        <w:t>usepackage</w:t>
      </w:r>
      <w:proofErr w:type="spellEnd"/>
      <w:r>
        <w:t>{</w:t>
      </w:r>
      <w:proofErr w:type="spellStart"/>
      <w:r>
        <w:t>alltt</w:t>
      </w:r>
      <w:proofErr w:type="spellEnd"/>
      <w:r>
        <w:t>}</w:t>
      </w:r>
    </w:p>
    <w:p w14:paraId="651E67B0" w14:textId="77777777" w:rsidR="00A02663" w:rsidRDefault="00A02663" w:rsidP="00A02663">
      <w:r>
        <w:t>\</w:t>
      </w:r>
      <w:proofErr w:type="spellStart"/>
      <w:r>
        <w:t>usepackage</w:t>
      </w:r>
      <w:proofErr w:type="spellEnd"/>
      <w:r>
        <w:t>[</w:t>
      </w:r>
      <w:proofErr w:type="spellStart"/>
      <w:r>
        <w:t>english</w:t>
      </w:r>
      <w:proofErr w:type="spellEnd"/>
      <w:r>
        <w:t>]{babel}</w:t>
      </w:r>
    </w:p>
    <w:p w14:paraId="5A7CC465" w14:textId="77777777" w:rsidR="00A02663" w:rsidRDefault="00A02663" w:rsidP="00A02663">
      <w:r>
        <w:t>\</w:t>
      </w:r>
      <w:proofErr w:type="spellStart"/>
      <w:r>
        <w:t>usepackage</w:t>
      </w:r>
      <w:proofErr w:type="spellEnd"/>
      <w:r>
        <w:t>{</w:t>
      </w:r>
      <w:proofErr w:type="spellStart"/>
      <w:r>
        <w:t>amsmath</w:t>
      </w:r>
      <w:proofErr w:type="spellEnd"/>
      <w:r>
        <w:t>}</w:t>
      </w:r>
    </w:p>
    <w:p w14:paraId="7F874CDA" w14:textId="77777777" w:rsidR="00A02663" w:rsidRDefault="00A02663" w:rsidP="00A02663">
      <w:r>
        <w:t>\</w:t>
      </w:r>
      <w:proofErr w:type="spellStart"/>
      <w:r>
        <w:t>usepackage</w:t>
      </w:r>
      <w:proofErr w:type="spellEnd"/>
      <w:r>
        <w:t>{</w:t>
      </w:r>
      <w:proofErr w:type="spellStart"/>
      <w:r>
        <w:t>graphicx</w:t>
      </w:r>
      <w:proofErr w:type="spellEnd"/>
      <w:r>
        <w:t>}</w:t>
      </w:r>
    </w:p>
    <w:p w14:paraId="049C3232" w14:textId="77777777" w:rsidR="00A02663" w:rsidRDefault="00A02663" w:rsidP="00A02663">
      <w:r>
        <w:t>\</w:t>
      </w:r>
      <w:proofErr w:type="spellStart"/>
      <w:r>
        <w:t>usepackage</w:t>
      </w:r>
      <w:proofErr w:type="spellEnd"/>
      <w:r>
        <w:t>[</w:t>
      </w:r>
      <w:proofErr w:type="spellStart"/>
      <w:r>
        <w:t>colorinlistoftodos</w:t>
      </w:r>
      <w:proofErr w:type="spellEnd"/>
      <w:r>
        <w:t>]{</w:t>
      </w:r>
      <w:proofErr w:type="spellStart"/>
      <w:r>
        <w:t>todonotes</w:t>
      </w:r>
      <w:proofErr w:type="spellEnd"/>
      <w:r>
        <w:t>}</w:t>
      </w:r>
    </w:p>
    <w:p w14:paraId="773E6A53" w14:textId="77777777" w:rsidR="00A02663" w:rsidRDefault="00A02663" w:rsidP="00A02663">
      <w:r>
        <w:t>\</w:t>
      </w:r>
      <w:proofErr w:type="spellStart"/>
      <w:r>
        <w:t>usepackage</w:t>
      </w:r>
      <w:proofErr w:type="spellEnd"/>
      <w:r>
        <w:t>{float}</w:t>
      </w:r>
    </w:p>
    <w:p w14:paraId="3081DAE7" w14:textId="77777777" w:rsidR="00A02663" w:rsidRDefault="00A02663" w:rsidP="00A02663">
      <w:r>
        <w:t>\</w:t>
      </w:r>
      <w:proofErr w:type="spellStart"/>
      <w:r>
        <w:t>usepackage</w:t>
      </w:r>
      <w:proofErr w:type="spellEnd"/>
      <w:r>
        <w:t>{</w:t>
      </w:r>
      <w:proofErr w:type="spellStart"/>
      <w:r>
        <w:t>natbib</w:t>
      </w:r>
      <w:proofErr w:type="spellEnd"/>
      <w:r>
        <w:t>}</w:t>
      </w:r>
    </w:p>
    <w:p w14:paraId="00B7A75D" w14:textId="77777777" w:rsidR="00A02663" w:rsidRDefault="00A02663" w:rsidP="00A02663">
      <w:r>
        <w:t>\</w:t>
      </w:r>
      <w:proofErr w:type="spellStart"/>
      <w:r>
        <w:t>usepackage</w:t>
      </w:r>
      <w:proofErr w:type="spellEnd"/>
      <w:r>
        <w:t>{rotating}</w:t>
      </w:r>
    </w:p>
    <w:p w14:paraId="209C4D4A" w14:textId="77777777" w:rsidR="00A02663" w:rsidRDefault="00A02663" w:rsidP="00A02663">
      <w:r>
        <w:t>\</w:t>
      </w:r>
      <w:proofErr w:type="spellStart"/>
      <w:r>
        <w:t>usepackage</w:t>
      </w:r>
      <w:proofErr w:type="spellEnd"/>
      <w:r>
        <w:t>{array}</w:t>
      </w:r>
    </w:p>
    <w:p w14:paraId="274DD3B2" w14:textId="77777777" w:rsidR="00A02663" w:rsidRDefault="00A02663" w:rsidP="00A02663">
      <w:r>
        <w:t>\</w:t>
      </w:r>
      <w:proofErr w:type="spellStart"/>
      <w:r>
        <w:t>usepackage</w:t>
      </w:r>
      <w:proofErr w:type="spellEnd"/>
      <w:r>
        <w:t>{</w:t>
      </w:r>
      <w:proofErr w:type="spellStart"/>
      <w:r>
        <w:t>siunitx</w:t>
      </w:r>
      <w:proofErr w:type="spellEnd"/>
      <w:r>
        <w:t>}</w:t>
      </w:r>
    </w:p>
    <w:p w14:paraId="6FBF2166" w14:textId="77777777" w:rsidR="00A02663" w:rsidRDefault="00A02663" w:rsidP="00A02663">
      <w:r>
        <w:t>\</w:t>
      </w:r>
      <w:proofErr w:type="spellStart"/>
      <w:r>
        <w:t>usepackage</w:t>
      </w:r>
      <w:proofErr w:type="spellEnd"/>
      <w:r>
        <w:t>{</w:t>
      </w:r>
      <w:proofErr w:type="spellStart"/>
      <w:r>
        <w:t>rotfloat</w:t>
      </w:r>
      <w:proofErr w:type="spellEnd"/>
      <w:r>
        <w:t>}</w:t>
      </w:r>
    </w:p>
    <w:p w14:paraId="1271446D" w14:textId="77777777" w:rsidR="00A02663" w:rsidRDefault="00A02663" w:rsidP="00A02663">
      <w:r>
        <w:t>\</w:t>
      </w:r>
      <w:proofErr w:type="spellStart"/>
      <w:r>
        <w:t>usepackage</w:t>
      </w:r>
      <w:proofErr w:type="spellEnd"/>
      <w:r>
        <w:t>{titling}</w:t>
      </w:r>
    </w:p>
    <w:p w14:paraId="1E5AB6EF" w14:textId="77777777" w:rsidR="00A02663" w:rsidRDefault="00A02663" w:rsidP="00A02663">
      <w:r>
        <w:t>\</w:t>
      </w:r>
      <w:proofErr w:type="spellStart"/>
      <w:r>
        <w:t>usepackage</w:t>
      </w:r>
      <w:proofErr w:type="spellEnd"/>
      <w:r>
        <w:t>{</w:t>
      </w:r>
      <w:proofErr w:type="spellStart"/>
      <w:r>
        <w:t>booktabs</w:t>
      </w:r>
      <w:proofErr w:type="spellEnd"/>
      <w:r>
        <w:t>}</w:t>
      </w:r>
    </w:p>
    <w:p w14:paraId="19289E2E" w14:textId="77777777" w:rsidR="00A02663" w:rsidRDefault="00A02663" w:rsidP="00A02663">
      <w:r>
        <w:t>\</w:t>
      </w:r>
      <w:proofErr w:type="spellStart"/>
      <w:r>
        <w:t>usepackage</w:t>
      </w:r>
      <w:proofErr w:type="spellEnd"/>
      <w:r>
        <w:t>{rotating}</w:t>
      </w:r>
    </w:p>
    <w:p w14:paraId="46491CC2" w14:textId="77777777" w:rsidR="00A02663" w:rsidRDefault="00A02663" w:rsidP="00A02663">
      <w:r>
        <w:t>\</w:t>
      </w:r>
      <w:proofErr w:type="spellStart"/>
      <w:r>
        <w:t>usepackage</w:t>
      </w:r>
      <w:proofErr w:type="spellEnd"/>
      <w:r>
        <w:t>{</w:t>
      </w:r>
      <w:proofErr w:type="spellStart"/>
      <w:r>
        <w:t>hyperref</w:t>
      </w:r>
      <w:proofErr w:type="spellEnd"/>
      <w:r>
        <w:t>}</w:t>
      </w:r>
    </w:p>
    <w:p w14:paraId="7DE11457" w14:textId="77777777" w:rsidR="00A02663" w:rsidRDefault="00A02663" w:rsidP="00A02663">
      <w:r>
        <w:t>\</w:t>
      </w:r>
      <w:proofErr w:type="spellStart"/>
      <w:r>
        <w:t>usepackage</w:t>
      </w:r>
      <w:proofErr w:type="spellEnd"/>
      <w:r>
        <w:t>{titling}</w:t>
      </w:r>
    </w:p>
    <w:p w14:paraId="3ED653F4" w14:textId="77777777" w:rsidR="00A02663" w:rsidRDefault="00A02663" w:rsidP="00A02663">
      <w:r>
        <w:t>\</w:t>
      </w:r>
      <w:proofErr w:type="spellStart"/>
      <w:r>
        <w:t>usepackage</w:t>
      </w:r>
      <w:proofErr w:type="spellEnd"/>
      <w:r>
        <w:t>{</w:t>
      </w:r>
      <w:proofErr w:type="spellStart"/>
      <w:r>
        <w:t>blindtext</w:t>
      </w:r>
      <w:proofErr w:type="spellEnd"/>
      <w:r>
        <w:t>}</w:t>
      </w:r>
    </w:p>
    <w:p w14:paraId="3F5F8557" w14:textId="77777777" w:rsidR="00A02663" w:rsidRDefault="00A02663" w:rsidP="00A02663">
      <w:r>
        <w:t>\</w:t>
      </w:r>
      <w:proofErr w:type="spellStart"/>
      <w:r>
        <w:t>usepackage</w:t>
      </w:r>
      <w:proofErr w:type="spellEnd"/>
      <w:r>
        <w:t>[super]{nth}</w:t>
      </w:r>
    </w:p>
    <w:p w14:paraId="4E8B424E" w14:textId="77777777" w:rsidR="00A02663" w:rsidRDefault="00A02663" w:rsidP="00A02663">
      <w:r>
        <w:t>\</w:t>
      </w:r>
      <w:proofErr w:type="spellStart"/>
      <w:r>
        <w:t>usepackage</w:t>
      </w:r>
      <w:proofErr w:type="spellEnd"/>
      <w:r>
        <w:t>{</w:t>
      </w:r>
      <w:proofErr w:type="spellStart"/>
      <w:r>
        <w:t>subfig</w:t>
      </w:r>
      <w:proofErr w:type="spellEnd"/>
      <w:r>
        <w:t>}</w:t>
      </w:r>
    </w:p>
    <w:p w14:paraId="4F7B9329" w14:textId="77777777" w:rsidR="00A02663" w:rsidRDefault="00A02663" w:rsidP="00A02663">
      <w:r>
        <w:t>\</w:t>
      </w:r>
      <w:proofErr w:type="spellStart"/>
      <w:r>
        <w:t>newcommand</w:t>
      </w:r>
      <w:proofErr w:type="spellEnd"/>
      <w:r>
        <w:t>{\</w:t>
      </w:r>
      <w:proofErr w:type="gramStart"/>
      <w:r>
        <w:t>subtitle}[</w:t>
      </w:r>
      <w:proofErr w:type="gramEnd"/>
      <w:r>
        <w:t>1]{%</w:t>
      </w:r>
    </w:p>
    <w:p w14:paraId="52C96A27" w14:textId="77777777" w:rsidR="00A02663" w:rsidRDefault="00A02663" w:rsidP="00A02663">
      <w:r>
        <w:t xml:space="preserve">  \</w:t>
      </w:r>
      <w:proofErr w:type="spellStart"/>
      <w:proofErr w:type="gramStart"/>
      <w:r>
        <w:t>posttitle</w:t>
      </w:r>
      <w:proofErr w:type="spellEnd"/>
      <w:r>
        <w:t>{</w:t>
      </w:r>
      <w:proofErr w:type="gramEnd"/>
      <w:r>
        <w:t>%</w:t>
      </w:r>
    </w:p>
    <w:p w14:paraId="13FA4757" w14:textId="77777777" w:rsidR="00A02663" w:rsidRDefault="00A02663" w:rsidP="00A02663">
      <w:r>
        <w:t xml:space="preserve">    \par\end{center}</w:t>
      </w:r>
    </w:p>
    <w:p w14:paraId="038FA109" w14:textId="77777777" w:rsidR="00A02663" w:rsidRDefault="00A02663" w:rsidP="00A02663">
      <w:r>
        <w:t xml:space="preserve">    \begin{center}\large#1\end{center}</w:t>
      </w:r>
    </w:p>
    <w:p w14:paraId="3821943C" w14:textId="77777777" w:rsidR="00A02663" w:rsidRDefault="00A02663" w:rsidP="00A02663">
      <w:r>
        <w:t xml:space="preserve">    \vskip0.5</w:t>
      </w:r>
      <w:proofErr w:type="gramStart"/>
      <w:r>
        <w:t>em}%</w:t>
      </w:r>
      <w:proofErr w:type="gramEnd"/>
    </w:p>
    <w:p w14:paraId="7B40A3F3" w14:textId="77777777" w:rsidR="00A02663" w:rsidRDefault="00A02663" w:rsidP="00A02663">
      <w:r>
        <w:t>}</w:t>
      </w:r>
    </w:p>
    <w:p w14:paraId="79DE9F87" w14:textId="77777777" w:rsidR="00A02663" w:rsidRDefault="00A02663" w:rsidP="00A02663">
      <w:r>
        <w:t>\</w:t>
      </w:r>
      <w:proofErr w:type="spellStart"/>
      <w:r>
        <w:t>usepackage</w:t>
      </w:r>
      <w:proofErr w:type="spellEnd"/>
      <w:r>
        <w:t>{geometry}</w:t>
      </w:r>
    </w:p>
    <w:p w14:paraId="6C9B00CA" w14:textId="77777777" w:rsidR="00A02663" w:rsidRDefault="00A02663" w:rsidP="00A02663">
      <w:r>
        <w:t>%\</w:t>
      </w:r>
      <w:proofErr w:type="spellStart"/>
      <w:r>
        <w:t>setlength</w:t>
      </w:r>
      <w:proofErr w:type="spellEnd"/>
      <w:r>
        <w:t>{\</w:t>
      </w:r>
      <w:proofErr w:type="spellStart"/>
      <w:proofErr w:type="gramStart"/>
      <w:r>
        <w:t>voffset</w:t>
      </w:r>
      <w:proofErr w:type="spellEnd"/>
      <w:r>
        <w:t>}{</w:t>
      </w:r>
      <w:proofErr w:type="gramEnd"/>
      <w:r>
        <w:t>-0.75in}</w:t>
      </w:r>
    </w:p>
    <w:p w14:paraId="117A443D" w14:textId="77777777" w:rsidR="00A02663" w:rsidRDefault="00A02663" w:rsidP="00A02663">
      <w:r>
        <w:t>\</w:t>
      </w:r>
      <w:proofErr w:type="spellStart"/>
      <w:r>
        <w:t>setlength</w:t>
      </w:r>
      <w:proofErr w:type="spellEnd"/>
      <w:r>
        <w:t>{\</w:t>
      </w:r>
      <w:proofErr w:type="spellStart"/>
      <w:proofErr w:type="gramStart"/>
      <w:r>
        <w:t>headsep</w:t>
      </w:r>
      <w:proofErr w:type="spellEnd"/>
      <w:r>
        <w:t>}{</w:t>
      </w:r>
      <w:proofErr w:type="gramEnd"/>
      <w:r>
        <w:t>3pt}</w:t>
      </w:r>
    </w:p>
    <w:p w14:paraId="1A989F92" w14:textId="77777777" w:rsidR="00A02663" w:rsidRDefault="00A02663" w:rsidP="00A02663"/>
    <w:p w14:paraId="6C2E5B7C" w14:textId="77777777" w:rsidR="00A02663" w:rsidRDefault="00A02663" w:rsidP="00A02663">
      <w:r>
        <w:t>\</w:t>
      </w:r>
      <w:proofErr w:type="gramStart"/>
      <w:r>
        <w:t>title{</w:t>
      </w:r>
      <w:proofErr w:type="gramEnd"/>
      <w:r>
        <w:t xml:space="preserve">Why Populism? How Parties Shape the Electoral Fortune of Populists} </w:t>
      </w:r>
    </w:p>
    <w:p w14:paraId="49788DC5" w14:textId="77777777" w:rsidR="00A02663" w:rsidRDefault="00A02663" w:rsidP="00A02663"/>
    <w:p w14:paraId="30E3A3CC" w14:textId="77777777" w:rsidR="00A02663" w:rsidRDefault="00A02663" w:rsidP="00A02663">
      <w:r>
        <w:t>\</w:t>
      </w:r>
      <w:proofErr w:type="gramStart"/>
      <w:r>
        <w:t>author{</w:t>
      </w:r>
      <w:proofErr w:type="gramEnd"/>
    </w:p>
    <w:p w14:paraId="280F8BCC" w14:textId="77777777" w:rsidR="00A02663" w:rsidRDefault="00A02663" w:rsidP="00A02663">
      <w:r>
        <w:t xml:space="preserve">  Darin Self\</w:t>
      </w:r>
      <w:proofErr w:type="gramStart"/>
      <w:r>
        <w:t>thanks{</w:t>
      </w:r>
      <w:proofErr w:type="gramEnd"/>
      <w:r>
        <w:t>Corresponding author}\\</w:t>
      </w:r>
    </w:p>
    <w:p w14:paraId="7772DDE8" w14:textId="77777777" w:rsidR="00A02663" w:rsidRDefault="00A02663" w:rsidP="00A02663">
      <w:r>
        <w:t xml:space="preserve">  Cornell University\\ </w:t>
      </w:r>
    </w:p>
    <w:p w14:paraId="0CB81475" w14:textId="77777777" w:rsidR="00A02663" w:rsidRDefault="00A02663" w:rsidP="00A02663">
      <w:r>
        <w:t xml:space="preserve">  \</w:t>
      </w:r>
      <w:proofErr w:type="spellStart"/>
      <w:r>
        <w:t>texttt</w:t>
      </w:r>
      <w:proofErr w:type="spellEnd"/>
      <w:r>
        <w:t>{ds2237@cornell.edu}</w:t>
      </w:r>
    </w:p>
    <w:p w14:paraId="0CF573B2" w14:textId="77777777" w:rsidR="00A02663" w:rsidRDefault="00A02663" w:rsidP="00A02663">
      <w:r>
        <w:t xml:space="preserve">  \and</w:t>
      </w:r>
    </w:p>
    <w:p w14:paraId="3F642711" w14:textId="77777777" w:rsidR="00A02663" w:rsidRDefault="00A02663" w:rsidP="00A02663">
      <w:r>
        <w:t xml:space="preserve">  Allen Hicken\\</w:t>
      </w:r>
    </w:p>
    <w:p w14:paraId="003B81E2" w14:textId="77777777" w:rsidR="00A02663" w:rsidRDefault="00A02663" w:rsidP="00A02663">
      <w:r>
        <w:t xml:space="preserve">  University of Michigan\\</w:t>
      </w:r>
    </w:p>
    <w:p w14:paraId="05F27241" w14:textId="77777777" w:rsidR="00A02663" w:rsidRDefault="00A02663" w:rsidP="00A02663">
      <w:r>
        <w:t xml:space="preserve">  \</w:t>
      </w:r>
      <w:proofErr w:type="spellStart"/>
      <w:r>
        <w:t>texttt</w:t>
      </w:r>
      <w:proofErr w:type="spellEnd"/>
      <w:r>
        <w:t>{ahicken@umich.com}</w:t>
      </w:r>
    </w:p>
    <w:p w14:paraId="4115CF1A" w14:textId="77777777" w:rsidR="00A02663" w:rsidRDefault="00A02663" w:rsidP="00A02663">
      <w:r>
        <w:lastRenderedPageBreak/>
        <w:t>}</w:t>
      </w:r>
    </w:p>
    <w:p w14:paraId="7CB6F617" w14:textId="77777777" w:rsidR="00A02663" w:rsidRDefault="00A02663" w:rsidP="00A02663">
      <w:r>
        <w:t>\</w:t>
      </w:r>
      <w:proofErr w:type="gramStart"/>
      <w:r>
        <w:t>date{</w:t>
      </w:r>
      <w:proofErr w:type="gramEnd"/>
      <w:r>
        <w:t>July 6, 2016}</w:t>
      </w:r>
    </w:p>
    <w:p w14:paraId="120BBBA8" w14:textId="77777777" w:rsidR="00A02663" w:rsidRDefault="00A02663" w:rsidP="00A02663"/>
    <w:p w14:paraId="672AD3B3" w14:textId="77777777" w:rsidR="00A02663" w:rsidRDefault="00A02663" w:rsidP="00A02663">
      <w:r>
        <w:t>\</w:t>
      </w:r>
      <w:proofErr w:type="spellStart"/>
      <w:r>
        <w:t>usepackage</w:t>
      </w:r>
      <w:proofErr w:type="spellEnd"/>
      <w:r>
        <w:t>{</w:t>
      </w:r>
      <w:proofErr w:type="spellStart"/>
      <w:r>
        <w:t>setspace</w:t>
      </w:r>
      <w:proofErr w:type="spellEnd"/>
      <w:r>
        <w:t>}</w:t>
      </w:r>
    </w:p>
    <w:p w14:paraId="710878A7" w14:textId="77777777" w:rsidR="00A02663" w:rsidRDefault="00A02663" w:rsidP="00A02663">
      <w:r>
        <w:t>\</w:t>
      </w:r>
      <w:proofErr w:type="spellStart"/>
      <w:r>
        <w:t>IfFileExists</w:t>
      </w:r>
      <w:proofErr w:type="spellEnd"/>
      <w:r>
        <w:t>{</w:t>
      </w:r>
      <w:proofErr w:type="spellStart"/>
      <w:proofErr w:type="gramStart"/>
      <w:r>
        <w:t>upquote.sty</w:t>
      </w:r>
      <w:proofErr w:type="spellEnd"/>
      <w:r>
        <w:t>}{</w:t>
      </w:r>
      <w:proofErr w:type="gramEnd"/>
      <w:r>
        <w:t>\</w:t>
      </w:r>
      <w:proofErr w:type="spellStart"/>
      <w:r>
        <w:t>usepackage</w:t>
      </w:r>
      <w:proofErr w:type="spellEnd"/>
      <w:r>
        <w:t>{</w:t>
      </w:r>
      <w:proofErr w:type="spellStart"/>
      <w:r>
        <w:t>upquote</w:t>
      </w:r>
      <w:proofErr w:type="spellEnd"/>
      <w:r>
        <w:t>}}{}</w:t>
      </w:r>
    </w:p>
    <w:p w14:paraId="6D099DD2" w14:textId="77777777" w:rsidR="00A02663" w:rsidRDefault="00A02663" w:rsidP="00A02663">
      <w:r>
        <w:t>\begin{document}</w:t>
      </w:r>
    </w:p>
    <w:p w14:paraId="24F86492" w14:textId="77777777" w:rsidR="00A02663" w:rsidRDefault="00A02663" w:rsidP="00A02663">
      <w:r>
        <w:t>\begin{</w:t>
      </w:r>
      <w:proofErr w:type="spellStart"/>
      <w:r>
        <w:t>titlingpage</w:t>
      </w:r>
      <w:proofErr w:type="spellEnd"/>
      <w:r>
        <w:t>}</w:t>
      </w:r>
    </w:p>
    <w:p w14:paraId="68370270" w14:textId="77777777" w:rsidR="00A02663" w:rsidRDefault="00A02663" w:rsidP="00A02663">
      <w:r>
        <w:t xml:space="preserve">    \</w:t>
      </w:r>
      <w:proofErr w:type="spellStart"/>
      <w:r>
        <w:t>maketitle</w:t>
      </w:r>
      <w:proofErr w:type="spellEnd"/>
    </w:p>
    <w:p w14:paraId="216574E1" w14:textId="77777777" w:rsidR="00A02663" w:rsidRDefault="00A02663" w:rsidP="00A02663">
      <w:r>
        <w:t xml:space="preserve">    \begin{abstract}</w:t>
      </w:r>
    </w:p>
    <w:p w14:paraId="4C41AEAF" w14:textId="0657CEF3" w:rsidR="00A02663" w:rsidRDefault="00A02663" w:rsidP="00A02663">
      <w:r>
        <w:t xml:space="preserve">Much of the literature on populism is limited to regionally specific context. Because of this approach, theories of populism have not been adapted to explain cross-regional similarities or differences (such as the prevalence of exclusive populist parties in Europe but inclusive parties in Latin America). Using cross-regional data and exploratory case studies from multiple regions, we provide evidence that the prevalence of populism in a given party system is a function party institutionalization within the party system. In laying out our theory we identify three ways in which populist parties enter party systems and contest elections: populist entry, populist </w:t>
      </w:r>
      <w:del w:id="0" w:author="Allen Hicken" w:date="2016-08-09T12:47:00Z">
        <w:r w:rsidDel="00B16A34">
          <w:delText>adaptation</w:delText>
        </w:r>
      </w:del>
      <w:proofErr w:type="spellStart"/>
      <w:ins w:id="1" w:author="Allen Hicken" w:date="2016-08-09T12:47:00Z">
        <w:r w:rsidR="00B16A34">
          <w:t>targetting</w:t>
        </w:r>
      </w:ins>
      <w:proofErr w:type="spellEnd"/>
      <w:r>
        <w:t xml:space="preserve">, and populist capture. </w:t>
      </w:r>
    </w:p>
    <w:p w14:paraId="0ED74C57" w14:textId="77777777" w:rsidR="00A02663" w:rsidRDefault="00A02663" w:rsidP="00A02663">
      <w:r>
        <w:t xml:space="preserve">    \end{abstract}</w:t>
      </w:r>
    </w:p>
    <w:p w14:paraId="74985422" w14:textId="77777777" w:rsidR="00A02663" w:rsidRDefault="00A02663" w:rsidP="00A02663">
      <w:r>
        <w:t xml:space="preserve">    </w:t>
      </w:r>
    </w:p>
    <w:p w14:paraId="12E094D7" w14:textId="77777777" w:rsidR="00A02663" w:rsidRDefault="00A02663" w:rsidP="00A02663">
      <w:r>
        <w:t>\end{</w:t>
      </w:r>
      <w:proofErr w:type="spellStart"/>
      <w:r>
        <w:t>titlingpage</w:t>
      </w:r>
      <w:proofErr w:type="spellEnd"/>
      <w:r>
        <w:t>}</w:t>
      </w:r>
    </w:p>
    <w:p w14:paraId="4CBAB294" w14:textId="77777777" w:rsidR="00A02663" w:rsidRDefault="00A02663" w:rsidP="00A02663">
      <w:r>
        <w:t>\</w:t>
      </w:r>
      <w:proofErr w:type="spellStart"/>
      <w:r>
        <w:t>clearpage</w:t>
      </w:r>
      <w:proofErr w:type="spellEnd"/>
    </w:p>
    <w:p w14:paraId="3161B3A1" w14:textId="77777777" w:rsidR="00A02663" w:rsidRDefault="00A02663" w:rsidP="00A02663">
      <w:r>
        <w:t>\</w:t>
      </w:r>
      <w:proofErr w:type="spellStart"/>
      <w:r>
        <w:t>doublespacing</w:t>
      </w:r>
      <w:proofErr w:type="spellEnd"/>
    </w:p>
    <w:p w14:paraId="0C34F57E" w14:textId="77777777" w:rsidR="00A02663" w:rsidRDefault="00A02663" w:rsidP="00A02663">
      <w:r>
        <w:t>\section{</w:t>
      </w:r>
      <w:commentRangeStart w:id="2"/>
      <w:r>
        <w:t>Introduction}</w:t>
      </w:r>
      <w:commentRangeEnd w:id="2"/>
      <w:r w:rsidR="00CE57FD">
        <w:rPr>
          <w:rStyle w:val="CommentReference"/>
        </w:rPr>
        <w:commentReference w:id="2"/>
      </w:r>
    </w:p>
    <w:p w14:paraId="66BA999E" w14:textId="77777777" w:rsidR="00A02663" w:rsidRDefault="00A02663" w:rsidP="00A02663">
      <w:r>
        <w:t>%%%%%%%%%%%%%%%%%%%%%%%%%%%%%%%%%%%%%%%%%%</w:t>
      </w:r>
    </w:p>
    <w:p w14:paraId="1FA4411B" w14:textId="77777777" w:rsidR="00A02663" w:rsidRDefault="00A02663" w:rsidP="00A02663">
      <w:r>
        <w:t>%need to weave throughout our argument that we should not talk about populism without talking about parties. - This is especially crucial for the Latin American approach to populism</w:t>
      </w:r>
    </w:p>
    <w:p w14:paraId="7B626233" w14:textId="77777777" w:rsidR="00A02663" w:rsidRDefault="00A02663" w:rsidP="00A02663"/>
    <w:p w14:paraId="085E43FA" w14:textId="77777777" w:rsidR="00A02663" w:rsidRDefault="00A02663" w:rsidP="00A02663">
      <w:r>
        <w:t>%%%%%%%%%%%%%%%%%%%%%%%%%%%%%%%%%%%%%%%%%%</w:t>
      </w:r>
    </w:p>
    <w:p w14:paraId="236294A1" w14:textId="38832EA4" w:rsidR="00A02663" w:rsidRDefault="00A02663" w:rsidP="00A02663">
      <w:r>
        <w:t xml:space="preserve">Recent events, such as the referendum for Great Britain to leave the European Union, the near election of a FP\"{O} candidate in Austria, and the Republican Party nomination of Donald Trump, have driven a wide spread discussion of populism and its (perceived) growing strength. Elected officials and pundits within this discussion often speak of the rise populism as a recent phenomenon, but this view is inaccurate. </w:t>
      </w:r>
      <w:r w:rsidRPr="00A02663">
        <w:rPr>
          <w:highlight w:val="yellow"/>
        </w:rPr>
        <w:t>The presence of populism in West, Central, and Eastern Europe and Latin America is nothing new.</w:t>
      </w:r>
      <w:r>
        <w:t xml:space="preserve"> For decades now, populist parties such as the FP\"{O} in Austria or the FN France have </w:t>
      </w:r>
      <w:del w:id="3" w:author="Allen Hicken" w:date="2016-08-08T09:59:00Z">
        <w:r w:rsidDel="00A02663">
          <w:delText>seen their electoral gains increase.</w:delText>
        </w:r>
      </w:del>
      <w:ins w:id="4" w:author="Allen Hicken" w:date="2016-08-08T09:59:00Z">
        <w:r>
          <w:t>made steady electoral gains, while in Latin America</w:t>
        </w:r>
      </w:ins>
      <w:r>
        <w:t xml:space="preserve"> </w:t>
      </w:r>
      <w:del w:id="5" w:author="Allen Hicken" w:date="2016-08-08T09:59:00Z">
        <w:r w:rsidDel="00A02663">
          <w:delText xml:space="preserve">While these populist parties have made incremental gains in the electoral arena, </w:delText>
        </w:r>
      </w:del>
      <w:r>
        <w:t xml:space="preserve">populist parties and figures such as MAS with </w:t>
      </w:r>
      <w:proofErr w:type="spellStart"/>
      <w:r>
        <w:t>Evo</w:t>
      </w:r>
      <w:proofErr w:type="spellEnd"/>
      <w:r>
        <w:t xml:space="preserve"> Morales in Bolivia or Hugo </w:t>
      </w:r>
      <w:proofErr w:type="spellStart"/>
      <w:r>
        <w:t>Ch</w:t>
      </w:r>
      <w:proofErr w:type="spellEnd"/>
      <w:r>
        <w:t>\'{a}</w:t>
      </w:r>
      <w:proofErr w:type="spellStart"/>
      <w:r>
        <w:t>vez's</w:t>
      </w:r>
      <w:proofErr w:type="spellEnd"/>
      <w:r>
        <w:t xml:space="preserve"> in Venezuela </w:t>
      </w:r>
      <w:del w:id="6" w:author="Allen Hicken" w:date="2016-08-08T10:00:00Z">
        <w:r w:rsidDel="00A02663">
          <w:delText>saw a resurgence in Latin American politics since the early to mid 2000's.</w:delText>
        </w:r>
      </w:del>
      <w:ins w:id="7" w:author="Allen Hicken" w:date="2016-08-08T10:00:00Z">
        <w:r>
          <w:t>surged to power</w:t>
        </w:r>
      </w:ins>
      <w:ins w:id="8" w:author="Allen Hicken" w:date="2016-08-08T10:25:00Z">
        <w:r w:rsidR="00AB4E68">
          <w:t xml:space="preserve"> in the 2000s</w:t>
        </w:r>
      </w:ins>
      <w:ins w:id="9" w:author="Allen Hicken" w:date="2016-08-08T10:00:00Z">
        <w:r>
          <w:t>.</w:t>
        </w:r>
      </w:ins>
      <w:ins w:id="10" w:author="Allen Hicken" w:date="2016-08-08T10:25:00Z">
        <w:r w:rsidR="00F74962">
          <w:t xml:space="preserve"> So, while </w:t>
        </w:r>
      </w:ins>
      <w:del w:id="11" w:author="Allen Hicken" w:date="2016-08-08T10:25:00Z">
        <w:r w:rsidDel="00AB4E68">
          <w:delText xml:space="preserve"> </w:delText>
        </w:r>
      </w:del>
      <w:ins w:id="12" w:author="Allen Hicken" w:date="2016-08-08T10:25:00Z">
        <w:r w:rsidR="00AB4E68">
          <w:t xml:space="preserve">the recent incidents of </w:t>
        </w:r>
      </w:ins>
      <w:del w:id="13" w:author="Allen Hicken" w:date="2016-08-08T10:25:00Z">
        <w:r w:rsidDel="00AB4E68">
          <w:delText xml:space="preserve">Thus, the rise of </w:delText>
        </w:r>
      </w:del>
      <w:r>
        <w:t>populism in electoral democracies is</w:t>
      </w:r>
      <w:ins w:id="14" w:author="Allen Hicken" w:date="2016-08-08T10:26:00Z">
        <w:r w:rsidR="00AB4E68">
          <w:t xml:space="preserve"> notable, it is</w:t>
        </w:r>
      </w:ins>
      <w:r>
        <w:t xml:space="preserve"> not</w:t>
      </w:r>
      <w:del w:id="15" w:author="Allen Hicken" w:date="2016-08-08T10:26:00Z">
        <w:r w:rsidDel="00AB4E68">
          <w:delText xml:space="preserve"> </w:delText>
        </w:r>
      </w:del>
      <w:ins w:id="16" w:author="Allen Hicken" w:date="2016-08-08T10:26:00Z">
        <w:r w:rsidR="00AB4E68">
          <w:t xml:space="preserve"> unprecedented</w:t>
        </w:r>
      </w:ins>
      <w:del w:id="17" w:author="Allen Hicken" w:date="2016-08-08T10:26:00Z">
        <w:r w:rsidDel="00AB4E68">
          <w:delText>recent phenomenon even though recent events are very notable</w:delText>
        </w:r>
      </w:del>
      <w:r>
        <w:t xml:space="preserve">. </w:t>
      </w:r>
    </w:p>
    <w:p w14:paraId="17ECB0EB" w14:textId="77777777" w:rsidR="00A02663" w:rsidRDefault="00A02663" w:rsidP="00CE534C">
      <w:pPr>
        <w:outlineLvl w:val="0"/>
      </w:pPr>
      <w:r>
        <w:t>\par</w:t>
      </w:r>
      <w:r>
        <w:tab/>
      </w:r>
    </w:p>
    <w:p w14:paraId="6E4BE556" w14:textId="7C98C46A" w:rsidR="00A02663" w:rsidRDefault="00A02663" w:rsidP="00A02663">
      <w:r>
        <w:t xml:space="preserve">The presence of populism in Latin America and Europe </w:t>
      </w:r>
      <w:del w:id="18" w:author="Allen Hicken" w:date="2016-08-08T10:35:00Z">
        <w:r w:rsidDel="00DB5C76">
          <w:delText>has received significant attention in academic literature for a number of years</w:delText>
        </w:r>
      </w:del>
      <w:ins w:id="19" w:author="Allen Hicken" w:date="2016-08-08T10:35:00Z">
        <w:r w:rsidR="00DB5C76">
          <w:t xml:space="preserve">is reflected in </w:t>
        </w:r>
      </w:ins>
      <w:ins w:id="20" w:author="Allen Hicken" w:date="2016-08-08T10:36:00Z">
        <w:r w:rsidR="001245BB">
          <w:t>a large literature in populism</w:t>
        </w:r>
      </w:ins>
      <w:r>
        <w:t xml:space="preserve">. </w:t>
      </w:r>
      <w:ins w:id="21" w:author="Allen Hicken" w:date="2016-08-08T10:35:00Z">
        <w:r w:rsidR="001245BB">
          <w:t xml:space="preserve">However, most of the work to date has focused on populism within </w:t>
        </w:r>
      </w:ins>
      <w:del w:id="22" w:author="Allen Hicken" w:date="2016-08-08T10:36:00Z">
        <w:r w:rsidDel="001245BB">
          <w:delText>Despite the long standing presence of populism in these regions</w:delText>
        </w:r>
      </w:del>
      <w:ins w:id="23" w:author="Allen Hicken" w:date="2016-08-08T10:36:00Z">
        <w:r w:rsidR="001245BB">
          <w:t>a given region</w:t>
        </w:r>
      </w:ins>
      <w:r>
        <w:t xml:space="preserve">, </w:t>
      </w:r>
      <w:ins w:id="24" w:author="Allen Hicken" w:date="2016-08-08T10:36:00Z">
        <w:r w:rsidR="001245BB">
          <w:t xml:space="preserve">with </w:t>
        </w:r>
      </w:ins>
      <w:r>
        <w:t xml:space="preserve">little work </w:t>
      </w:r>
      <w:ins w:id="25" w:author="Allen Hicken" w:date="2016-08-08T10:37:00Z">
        <w:r w:rsidR="001245BB">
          <w:t xml:space="preserve">which </w:t>
        </w:r>
      </w:ins>
      <w:del w:id="26" w:author="Allen Hicken" w:date="2016-08-08T10:37:00Z">
        <w:r w:rsidDel="001245BB">
          <w:delText xml:space="preserve">has been done to </w:delText>
        </w:r>
      </w:del>
      <w:r>
        <w:t>draw</w:t>
      </w:r>
      <w:ins w:id="27" w:author="Allen Hicken" w:date="2016-08-08T10:37:00Z">
        <w:r w:rsidR="001245BB">
          <w:t>s</w:t>
        </w:r>
      </w:ins>
      <w:r>
        <w:t xml:space="preserve"> comparisons directly between populism in the Latin American and European context. The study of populism in Europe primarily focuses on radical-right populist parties \</w:t>
      </w:r>
      <w:proofErr w:type="spellStart"/>
      <w:proofErr w:type="gramStart"/>
      <w:r>
        <w:t>citep</w:t>
      </w:r>
      <w:proofErr w:type="spellEnd"/>
      <w:r>
        <w:t>{</w:t>
      </w:r>
      <w:proofErr w:type="gramEnd"/>
      <w:r>
        <w:t xml:space="preserve">}. In this context, populism or populists that have managed electoral gains or </w:t>
      </w:r>
      <w:r>
        <w:lastRenderedPageBreak/>
        <w:t xml:space="preserve">survived multiple electoral rounds boast organized and coherent parties. Populism in Latin America differs greatly when juxtaposed to populism in Europe. Research on populism in Latin America focuses on individual populist leaders that are associated with parties that are far </w:t>
      </w:r>
      <w:del w:id="28" w:author="Allen Hicken" w:date="2016-08-08T10:55:00Z">
        <w:r w:rsidDel="001B36EE">
          <w:delText>more weak</w:delText>
        </w:r>
      </w:del>
      <w:ins w:id="29" w:author="Allen Hicken" w:date="2016-08-08T10:55:00Z">
        <w:r w:rsidR="001B36EE">
          <w:t>weaker</w:t>
        </w:r>
      </w:ins>
      <w:r>
        <w:t xml:space="preserve"> and </w:t>
      </w:r>
      <w:ins w:id="30" w:author="Allen Hicken" w:date="2016-08-08T10:55:00Z">
        <w:r w:rsidR="00100424">
          <w:t xml:space="preserve">more </w:t>
        </w:r>
      </w:ins>
      <w:r>
        <w:t>ephemeral than their populist counterparts in Europe \</w:t>
      </w:r>
      <w:proofErr w:type="spellStart"/>
      <w:r>
        <w:t>citep</w:t>
      </w:r>
      <w:proofErr w:type="spellEnd"/>
      <w:r>
        <w:t xml:space="preserve">{}. Comparative work on populism </w:t>
      </w:r>
      <w:del w:id="31" w:author="Allen Hicken" w:date="2016-08-08T10:56:00Z">
        <w:r w:rsidDel="00100424">
          <w:delText>needs to</w:delText>
        </w:r>
      </w:del>
      <w:ins w:id="32" w:author="Allen Hicken" w:date="2016-08-08T10:56:00Z">
        <w:r w:rsidR="00100424">
          <w:t>can</w:t>
        </w:r>
      </w:ins>
      <w:r>
        <w:t xml:space="preserve"> make better use of cross-regional comparisons in order to highlight key mechanisms which explain the variance in the electoral fortunes of populist parties. </w:t>
      </w:r>
    </w:p>
    <w:p w14:paraId="70A9F665" w14:textId="77777777" w:rsidR="00A02663" w:rsidRDefault="00A02663" w:rsidP="00CE534C">
      <w:pPr>
        <w:outlineLvl w:val="0"/>
      </w:pPr>
      <w:r>
        <w:t>\par</w:t>
      </w:r>
    </w:p>
    <w:p w14:paraId="435E7F18" w14:textId="620EC985" w:rsidR="00A02663" w:rsidRDefault="00A02663" w:rsidP="00A02663">
      <w:r>
        <w:t>The variance in electoral performance of populist parties, whether between regions or within a single region, has largely been ignored in the literature. Previous work</w:t>
      </w:r>
      <w:del w:id="33" w:author="Allen Hicken" w:date="2016-08-08T11:09:00Z">
        <w:r w:rsidDel="00F55F42">
          <w:delText>s</w:delText>
        </w:r>
      </w:del>
      <w:r>
        <w:t xml:space="preserve"> on populism in the European context has </w:t>
      </w:r>
      <w:ins w:id="34" w:author="Allen Hicken" w:date="2016-08-08T11:09:00Z">
        <w:r w:rsidR="00F55F42">
          <w:t xml:space="preserve">largely </w:t>
        </w:r>
      </w:ins>
      <w:r>
        <w:t>focused on the presence, survival, or professionalization of populist or radical right parties \</w:t>
      </w:r>
      <w:proofErr w:type="spellStart"/>
      <w:r>
        <w:t>citep</w:t>
      </w:r>
      <w:proofErr w:type="spellEnd"/>
      <w:r>
        <w:t xml:space="preserve">{}. </w:t>
      </w:r>
      <w:del w:id="35" w:author="Allen Hicken" w:date="2016-08-08T11:10:00Z">
        <w:r w:rsidDel="008D562C">
          <w:delText xml:space="preserve">When compared to populism in Latin America, </w:delText>
        </w:r>
      </w:del>
      <w:r>
        <w:t>European populist parties have had limited electoral success - usually functioning as</w:t>
      </w:r>
      <w:del w:id="36" w:author="Allen Hicken" w:date="2016-08-08T11:10:00Z">
        <w:r w:rsidDel="008D562C">
          <w:delText xml:space="preserve"> a</w:delText>
        </w:r>
      </w:del>
      <w:r>
        <w:t xml:space="preserve"> exclusionary peripheral parties garnering only small shares of electoral support. </w:t>
      </w:r>
      <w:del w:id="37" w:author="Allen Hicken" w:date="2016-08-08T11:10:00Z">
        <w:r w:rsidDel="008D562C">
          <w:delText>This trend held steady for quite some time but</w:delText>
        </w:r>
      </w:del>
      <w:ins w:id="38" w:author="Allen Hicken" w:date="2016-08-08T11:10:00Z">
        <w:r w:rsidR="008D562C">
          <w:t>However,</w:t>
        </w:r>
      </w:ins>
      <w:r>
        <w:t xml:space="preserve"> in recent years populist parties such as </w:t>
      </w:r>
      <w:proofErr w:type="spellStart"/>
      <w:r>
        <w:t>Syriza</w:t>
      </w:r>
      <w:proofErr w:type="spellEnd"/>
      <w:r>
        <w:t xml:space="preserve"> (Greece),  </w:t>
      </w:r>
      <w:proofErr w:type="spellStart"/>
      <w:r>
        <w:t>Podemos</w:t>
      </w:r>
      <w:proofErr w:type="spellEnd"/>
      <w:r>
        <w:t xml:space="preserve"> (Spain), and FP\"{O} (Austria) have </w:t>
      </w:r>
      <w:del w:id="39" w:author="Allen Hicken" w:date="2016-08-08T11:11:00Z">
        <w:r w:rsidDel="008D562C">
          <w:delText xml:space="preserve">either </w:delText>
        </w:r>
      </w:del>
      <w:ins w:id="40" w:author="Allen Hicken" w:date="2016-08-08T11:11:00Z">
        <w:r w:rsidR="008D562C">
          <w:t xml:space="preserve">become major parties,  </w:t>
        </w:r>
      </w:ins>
      <w:del w:id="41" w:author="Allen Hicken" w:date="2016-08-08T11:12:00Z">
        <w:r w:rsidDel="008D562C">
          <w:delText>captured</w:delText>
        </w:r>
      </w:del>
      <w:ins w:id="42" w:author="Allen Hicken" w:date="2016-08-08T11:12:00Z">
        <w:r w:rsidR="008D562C">
          <w:t>winning control of</w:t>
        </w:r>
      </w:ins>
      <w:r>
        <w:t xml:space="preserve"> the government</w:t>
      </w:r>
      <w:ins w:id="43" w:author="Allen Hicken" w:date="2016-08-08T11:12:00Z">
        <w:r w:rsidR="008D562C">
          <w:t xml:space="preserve"> (</w:t>
        </w:r>
        <w:proofErr w:type="spellStart"/>
        <w:r w:rsidR="008D562C">
          <w:t>countryXXX</w:t>
        </w:r>
        <w:proofErr w:type="spellEnd"/>
        <w:r w:rsidR="008D562C">
          <w:t>)</w:t>
        </w:r>
      </w:ins>
      <w:del w:id="44" w:author="Allen Hicken" w:date="2016-08-08T11:12:00Z">
        <w:r w:rsidDel="008D562C">
          <w:delText>, bec</w:delText>
        </w:r>
      </w:del>
      <w:del w:id="45" w:author="Allen Hicken" w:date="2016-08-08T11:11:00Z">
        <w:r w:rsidDel="008D562C">
          <w:delText>a</w:delText>
        </w:r>
      </w:del>
      <w:del w:id="46" w:author="Allen Hicken" w:date="2016-08-08T11:12:00Z">
        <w:r w:rsidDel="008D562C">
          <w:delText>me a</w:delText>
        </w:r>
      </w:del>
      <w:ins w:id="47" w:author="Allen Hicken" w:date="2016-08-08T11:12:00Z">
        <w:r w:rsidR="008D562C">
          <w:t>, and nearly</w:t>
        </w:r>
      </w:ins>
      <w:r>
        <w:t xml:space="preserve"> </w:t>
      </w:r>
      <w:del w:id="48" w:author="Allen Hicken" w:date="2016-08-08T11:12:00Z">
        <w:r w:rsidDel="008D562C">
          <w:delText>major party, or nearly won</w:delText>
        </w:r>
      </w:del>
      <w:ins w:id="49" w:author="Allen Hicken" w:date="2016-08-08T11:12:00Z">
        <w:r w:rsidR="008D562C">
          <w:t>capturing presidency</w:t>
        </w:r>
      </w:ins>
      <w:r>
        <w:t xml:space="preserve"> the presidency</w:t>
      </w:r>
      <w:ins w:id="50" w:author="Allen Hicken" w:date="2016-08-08T11:12:00Z">
        <w:r w:rsidR="008D562C">
          <w:t xml:space="preserve"> </w:t>
        </w:r>
      </w:ins>
      <w:r>
        <w:t xml:space="preserve">. While these examples </w:t>
      </w:r>
      <w:del w:id="51" w:author="Allen Hicken" w:date="2016-08-08T10:58:00Z">
        <w:r w:rsidDel="007F4D10">
          <w:delText>point to</w:delText>
        </w:r>
      </w:del>
      <w:ins w:id="52" w:author="Allen Hicken" w:date="2016-08-08T10:58:00Z">
        <w:r w:rsidR="007F4D10">
          <w:t>remain</w:t>
        </w:r>
      </w:ins>
      <w:r>
        <w:t xml:space="preserve"> exceptional cases, populist parties throughout Europe have gained ground over the past decade. </w:t>
      </w:r>
    </w:p>
    <w:p w14:paraId="1B3EA60B" w14:textId="77777777" w:rsidR="00A02663" w:rsidRDefault="00A02663" w:rsidP="00CE534C">
      <w:pPr>
        <w:outlineLvl w:val="0"/>
      </w:pPr>
      <w:r>
        <w:t>\par</w:t>
      </w:r>
    </w:p>
    <w:p w14:paraId="4D74C42B" w14:textId="70CD49A6" w:rsidR="00A02663" w:rsidRDefault="00A02663" w:rsidP="00A02663">
      <w:del w:id="53" w:author="Allen Hicken" w:date="2016-08-08T11:09:00Z">
        <w:r w:rsidDel="00F55F42">
          <w:delText>Even though populism has been on the rise in Europe</w:delText>
        </w:r>
      </w:del>
      <w:ins w:id="54" w:author="Allen Hicken" w:date="2016-08-08T11:09:00Z">
        <w:r w:rsidR="00F55F42">
          <w:t>By contrast</w:t>
        </w:r>
      </w:ins>
      <w:r>
        <w:t>, populists and populist parties have been far more pervasive</w:t>
      </w:r>
      <w:ins w:id="55" w:author="Allen Hicken" w:date="2016-08-08T11:19:00Z">
        <w:r w:rsidR="00841383">
          <w:t xml:space="preserve"> and successful</w:t>
        </w:r>
      </w:ins>
      <w:r>
        <w:t xml:space="preserve"> in Latin America</w:t>
      </w:r>
      <w:ins w:id="56" w:author="Allen Hicken" w:date="2016-08-08T11:21:00Z">
        <w:r w:rsidR="00841383">
          <w:t xml:space="preserve">, frequently winning presidential elections and </w:t>
        </w:r>
        <w:proofErr w:type="spellStart"/>
        <w:r w:rsidR="00841383">
          <w:t>captuting</w:t>
        </w:r>
        <w:proofErr w:type="spellEnd"/>
        <w:r w:rsidR="00841383">
          <w:t xml:space="preserve"> majorities in legislatures - something most populist parties in Europe have been unable to do \footnote{Winning a majority in the legislature is something no populist party in Western Europe has been able to accomplish although </w:t>
        </w:r>
        <w:proofErr w:type="spellStart"/>
        <w:r w:rsidR="00841383">
          <w:t>Syriza</w:t>
        </w:r>
        <w:proofErr w:type="spellEnd"/>
        <w:r w:rsidR="00841383">
          <w:t xml:space="preserve"> fell one seat short of gaining a majority in September 2015 election.}.</w:t>
        </w:r>
      </w:ins>
      <w:del w:id="57" w:author="Allen Hicken" w:date="2016-08-08T11:21:00Z">
        <w:r w:rsidDel="00841383">
          <w:delText>.</w:delText>
        </w:r>
      </w:del>
      <w:r>
        <w:t xml:space="preserve"> </w:t>
      </w:r>
      <w:del w:id="58" w:author="Allen Hicken" w:date="2016-08-08T11:19:00Z">
        <w:r w:rsidDel="00841383">
          <w:delText>Over the past decade and a half</w:delText>
        </w:r>
      </w:del>
      <w:ins w:id="59" w:author="Allen Hicken" w:date="2016-08-08T11:19:00Z">
        <w:r w:rsidR="00841383">
          <w:t>The</w:t>
        </w:r>
      </w:ins>
      <w:r>
        <w:t xml:space="preserve"> the most notable cases of populism are found </w:t>
      </w:r>
      <w:del w:id="60" w:author="Allen Hicken" w:date="2016-08-08T11:19:00Z">
        <w:r w:rsidDel="00841383">
          <w:delText xml:space="preserve">with Hugo Ch\'{a}vez </w:delText>
        </w:r>
      </w:del>
      <w:r>
        <w:t>in Venezuela</w:t>
      </w:r>
      <w:ins w:id="61" w:author="Allen Hicken" w:date="2016-08-08T11:19:00Z">
        <w:r w:rsidR="00841383">
          <w:t xml:space="preserve"> (with Hugo </w:t>
        </w:r>
        <w:proofErr w:type="spellStart"/>
        <w:r w:rsidR="00841383">
          <w:t>Ch</w:t>
        </w:r>
        <w:proofErr w:type="spellEnd"/>
        <w:r w:rsidR="00841383">
          <w:t>\'{a}</w:t>
        </w:r>
        <w:proofErr w:type="spellStart"/>
        <w:r w:rsidR="00841383">
          <w:t>vez</w:t>
        </w:r>
        <w:proofErr w:type="spellEnd"/>
        <w:r w:rsidR="00841383">
          <w:t>)</w:t>
        </w:r>
      </w:ins>
      <w:r>
        <w:t xml:space="preserve"> and </w:t>
      </w:r>
      <w:del w:id="62" w:author="Allen Hicken" w:date="2016-08-08T11:20:00Z">
        <w:r w:rsidDel="00841383">
          <w:delText xml:space="preserve">Evo Morales in </w:delText>
        </w:r>
      </w:del>
      <w:r>
        <w:t>Bolivia</w:t>
      </w:r>
      <w:ins w:id="63" w:author="Allen Hicken" w:date="2016-08-08T11:20:00Z">
        <w:r w:rsidR="00841383">
          <w:t xml:space="preserve"> (with </w:t>
        </w:r>
        <w:proofErr w:type="spellStart"/>
        <w:r w:rsidR="00841383">
          <w:t>Evo</w:t>
        </w:r>
        <w:proofErr w:type="spellEnd"/>
        <w:r w:rsidR="00841383">
          <w:t xml:space="preserve"> Morales)</w:t>
        </w:r>
      </w:ins>
      <w:r>
        <w:t xml:space="preserve">. Indeed, </w:t>
      </w:r>
      <w:del w:id="64" w:author="Allen Hicken" w:date="2016-08-08T11:20:00Z">
        <w:r w:rsidDel="00841383">
          <w:delText xml:space="preserve">there cannot be a more quintessential case of populism than </w:delText>
        </w:r>
      </w:del>
      <w:r>
        <w:t>Chavez</w:t>
      </w:r>
      <w:ins w:id="65" w:author="Allen Hicken" w:date="2016-08-08T11:20:00Z">
        <w:r w:rsidR="00841383">
          <w:t>,</w:t>
        </w:r>
      </w:ins>
      <w:r>
        <w:t xml:space="preserve"> with his particular </w:t>
      </w:r>
      <w:proofErr w:type="spellStart"/>
      <w:r>
        <w:t>Chavismo</w:t>
      </w:r>
      <w:proofErr w:type="spellEnd"/>
      <w:ins w:id="66" w:author="Allen Hicken" w:date="2016-08-08T11:20:00Z">
        <w:r w:rsidR="00841383">
          <w:t xml:space="preserve">, </w:t>
        </w:r>
      </w:ins>
      <w:del w:id="67" w:author="Allen Hicken" w:date="2016-08-08T11:20:00Z">
        <w:r w:rsidDel="00841383">
          <w:delText xml:space="preserve"> </w:delText>
        </w:r>
      </w:del>
      <w:ins w:id="68" w:author="Allen Hicken" w:date="2016-08-08T11:20:00Z">
        <w:r w:rsidR="00841383">
          <w:t xml:space="preserve">is the quintessential case of populism </w:t>
        </w:r>
      </w:ins>
      <w:r>
        <w:t>\</w:t>
      </w:r>
      <w:proofErr w:type="spellStart"/>
      <w:r>
        <w:t>citep</w:t>
      </w:r>
      <w:proofErr w:type="spellEnd"/>
      <w:r>
        <w:t xml:space="preserve">{hawkins2010venezuela}. </w:t>
      </w:r>
      <w:del w:id="69" w:author="Allen Hicken" w:date="2016-08-08T11:22:00Z">
        <w:r w:rsidDel="00841383">
          <w:delText xml:space="preserve">Populism in Latin America differs from European populism in that populist leaders and their parties </w:delText>
        </w:r>
      </w:del>
      <w:del w:id="70" w:author="Allen Hicken" w:date="2016-08-08T11:21:00Z">
        <w:r w:rsidDel="00841383">
          <w:delText xml:space="preserve">frequently win presidential elections and gain majorities in legislatures - something most populist parties in Europe have been unable to do \footnote{Winning a majority in the legislature is something no populist party in Western Europe has been able to accomplish although Syriza fell one seat short of gaining a majority in September 2015 election.}. </w:delText>
        </w:r>
      </w:del>
      <w:r>
        <w:t xml:space="preserve">Populist parties in Latin America also differ from their European counterparts in that they are far </w:t>
      </w:r>
      <w:del w:id="71" w:author="Allen Hicken" w:date="2016-08-08T11:24:00Z">
        <w:r w:rsidDel="00121C9F">
          <w:delText>more ephemeral.</w:delText>
        </w:r>
      </w:del>
      <w:ins w:id="72" w:author="Allen Hicken" w:date="2016-08-08T11:24:00Z">
        <w:r w:rsidR="00121C9F">
          <w:t>less institutionalized</w:t>
        </w:r>
      </w:ins>
      <w:r>
        <w:t xml:space="preserve"> Populist parties in Latin America </w:t>
      </w:r>
      <w:del w:id="73" w:author="Allen Hicken" w:date="2016-08-08T11:24:00Z">
        <w:r w:rsidDel="00121C9F">
          <w:delText xml:space="preserve">are far less institutionalized and </w:delText>
        </w:r>
      </w:del>
      <w:r>
        <w:t>tend to serve as instruments of a strong populist leader coming only to life with the rise of a populist</w:t>
      </w:r>
      <w:ins w:id="74" w:author="Allen Hicken" w:date="2016-08-08T11:24:00Z">
        <w:r w:rsidR="00121C9F">
          <w:t xml:space="preserve"> leader</w:t>
        </w:r>
      </w:ins>
      <w:r>
        <w:t xml:space="preserve"> and</w:t>
      </w:r>
      <w:ins w:id="75" w:author="Allen Hicken" w:date="2016-08-08T11:24:00Z">
        <w:r w:rsidR="00121C9F">
          <w:t xml:space="preserve"> then</w:t>
        </w:r>
      </w:ins>
      <w:r>
        <w:t xml:space="preserve"> fading into obscurity after the end of their rule. </w:t>
      </w:r>
      <w:del w:id="76" w:author="Allen Hicken" w:date="2016-08-08T11:31:00Z">
        <w:r w:rsidDel="00FF5B5B">
          <w:delText xml:space="preserve">This can be seen in the case of </w:delText>
        </w:r>
      </w:del>
      <w:r>
        <w:t xml:space="preserve">Alberto Fujimori's </w:t>
      </w:r>
      <w:proofErr w:type="spellStart"/>
      <w:r>
        <w:t>Cambio</w:t>
      </w:r>
      <w:proofErr w:type="spellEnd"/>
      <w:r>
        <w:t xml:space="preserve"> 90 party</w:t>
      </w:r>
      <w:ins w:id="77" w:author="Allen Hicken" w:date="2016-08-08T11:31:00Z">
        <w:r w:rsidR="00FF5B5B">
          <w:t xml:space="preserve"> is a case in point</w:t>
        </w:r>
      </w:ins>
      <w:r>
        <w:t xml:space="preserve">. Founded by Fujimori himself, </w:t>
      </w:r>
      <w:proofErr w:type="spellStart"/>
      <w:r>
        <w:t>Cambio</w:t>
      </w:r>
      <w:proofErr w:type="spellEnd"/>
      <w:r>
        <w:t xml:space="preserve"> 90 quickly came to dominate the legislature by riding Fujimori's coattails. This success, however, was shortly lived </w:t>
      </w:r>
      <w:del w:id="78" w:author="Allen Hicken" w:date="2016-08-08T11:32:00Z">
        <w:r w:rsidDel="004372B4">
          <w:delText xml:space="preserve">as </w:delText>
        </w:r>
      </w:del>
      <w:ins w:id="79" w:author="Allen Hicken" w:date="2016-08-08T11:32:00Z">
        <w:r w:rsidR="004372B4">
          <w:t xml:space="preserve">and </w:t>
        </w:r>
      </w:ins>
      <w:r>
        <w:t xml:space="preserve">the party unraveled </w:t>
      </w:r>
      <w:ins w:id="80" w:author="Allen Hicken" w:date="2016-08-08T11:32:00Z">
        <w:r w:rsidR="004372B4">
          <w:t xml:space="preserve">and quickly faded into obscurity </w:t>
        </w:r>
      </w:ins>
      <w:r>
        <w:t>when Fujimori was removed from power</w:t>
      </w:r>
      <w:del w:id="81" w:author="Allen Hicken" w:date="2016-08-08T11:32:00Z">
        <w:r w:rsidDel="004372B4">
          <w:delText xml:space="preserve"> and quickly faded into obscurity</w:delText>
        </w:r>
      </w:del>
      <w:r>
        <w:t xml:space="preserve">. </w:t>
      </w:r>
    </w:p>
    <w:p w14:paraId="13968D1A" w14:textId="77777777" w:rsidR="00A02663" w:rsidRDefault="00A02663" w:rsidP="00CE534C">
      <w:pPr>
        <w:outlineLvl w:val="0"/>
      </w:pPr>
      <w:r>
        <w:t>\par</w:t>
      </w:r>
    </w:p>
    <w:p w14:paraId="11AFCC01" w14:textId="3746931D" w:rsidR="00A02663" w:rsidRDefault="00A02663" w:rsidP="00A02663">
      <w:r>
        <w:t xml:space="preserve">While populism has found success in Latin American, </w:t>
      </w:r>
      <w:ins w:id="82" w:author="Allen Hicken" w:date="2016-08-08T12:10:00Z">
        <w:r w:rsidR="000F2F20">
          <w:t xml:space="preserve">it </w:t>
        </w:r>
      </w:ins>
      <w:del w:id="83" w:author="Allen Hicken" w:date="2016-08-08T12:10:00Z">
        <w:r w:rsidDel="000F2F20">
          <w:delText xml:space="preserve">populism, as well as its electoral success, </w:delText>
        </w:r>
      </w:del>
      <w:r>
        <w:t>is anything but ubiquitous in the region\footnote{See Figure \ref{distribution} which maps the distribution of the prevalence of populism in both Latina American and Western European party systems. For this graph populism is measured according to \</w:t>
      </w:r>
      <w:proofErr w:type="spellStart"/>
      <w:r>
        <w:t>citet</w:t>
      </w:r>
      <w:proofErr w:type="spellEnd"/>
      <w:r>
        <w:t>{hawkins2015mapping} criteria.}. The intra-regional variation of populism in Latin America is quite striking. Recent work by \</w:t>
      </w:r>
      <w:proofErr w:type="spellStart"/>
      <w:r>
        <w:t>citet</w:t>
      </w:r>
      <w:proofErr w:type="spellEnd"/>
      <w:r>
        <w:t>{hawkins2015mapping} weight</w:t>
      </w:r>
      <w:ins w:id="84" w:author="Allen Hicken" w:date="2016-08-08T12:14:00Z">
        <w:r w:rsidR="00C5488F">
          <w:t>s</w:t>
        </w:r>
      </w:ins>
      <w:del w:id="85" w:author="Allen Hicken" w:date="2016-08-08T12:14:00Z">
        <w:r w:rsidDel="00C5488F">
          <w:delText>ed</w:delText>
        </w:r>
      </w:del>
      <w:r>
        <w:t xml:space="preserve"> electoral results for parties in Latin America and Western Europe by the strength of their populist rhetoric. The strongest populist parties, by their criteria, are found in Venezuela, Bolivia, Ecuador, Argentina, and Peru. These results should come as no surprise and serve as a face validity check on their methods. Yet even though some of </w:t>
      </w:r>
      <w:ins w:id="86" w:author="Allen Hicken" w:date="2016-08-08T12:14:00Z">
        <w:r w:rsidR="00C5488F">
          <w:t xml:space="preserve">the </w:t>
        </w:r>
      </w:ins>
      <w:r>
        <w:t xml:space="preserve">party systems where populism is most prevalent are found in Latin America rather than </w:t>
      </w:r>
      <w:r>
        <w:lastRenderedPageBreak/>
        <w:t xml:space="preserve">Western Europe, so too are some of the party systems where populism is </w:t>
      </w:r>
      <w:ins w:id="87" w:author="Allen Hicken" w:date="2016-08-08T12:14:00Z">
        <w:r w:rsidR="00C5488F">
          <w:t xml:space="preserve">the </w:t>
        </w:r>
      </w:ins>
      <w:r>
        <w:t>least prevalent</w:t>
      </w:r>
      <w:del w:id="88" w:author="Allen Hicken" w:date="2016-08-08T12:14:00Z">
        <w:r w:rsidDel="00C5488F">
          <w:delText xml:space="preserve"> found in Latin America</w:delText>
        </w:r>
      </w:del>
      <w:r>
        <w:t>. Using the same technique, \</w:t>
      </w:r>
      <w:proofErr w:type="spellStart"/>
      <w:r>
        <w:t>citet</w:t>
      </w:r>
      <w:proofErr w:type="spellEnd"/>
      <w:r>
        <w:t>{hawkins2015</w:t>
      </w:r>
      <w:proofErr w:type="gramStart"/>
      <w:r>
        <w:t>mapping}\</w:t>
      </w:r>
      <w:proofErr w:type="gramEnd"/>
      <w:r>
        <w:t>footnote{See Figure 3 in \</w:t>
      </w:r>
      <w:proofErr w:type="spellStart"/>
      <w:r>
        <w:t>textit</w:t>
      </w:r>
      <w:proofErr w:type="spellEnd"/>
      <w:r>
        <w:t xml:space="preserve">{Mapping Populist Parties in Europe and the Americas}} found that some of the least populist party systems in the two regions are found in Mexico, Paraguay, and Uruguay. </w:t>
      </w:r>
    </w:p>
    <w:p w14:paraId="203206A0" w14:textId="77777777" w:rsidR="00A02663" w:rsidRDefault="00A02663" w:rsidP="00A02663">
      <w:commentRangeStart w:id="89"/>
      <w:r>
        <w:t>\par</w:t>
      </w:r>
      <w:commentRangeEnd w:id="89"/>
      <w:r w:rsidR="00F05AC7">
        <w:rPr>
          <w:rStyle w:val="CommentReference"/>
        </w:rPr>
        <w:commentReference w:id="89"/>
      </w:r>
    </w:p>
    <w:p w14:paraId="3A34EDCF" w14:textId="77777777" w:rsidR="00A02663" w:rsidRDefault="00A02663" w:rsidP="00A02663">
      <w:r>
        <w:t>\begin{figure}[H]%</w:t>
      </w:r>
    </w:p>
    <w:p w14:paraId="1B93F532" w14:textId="77777777" w:rsidR="00A02663" w:rsidRDefault="00A02663" w:rsidP="00A02663">
      <w:r>
        <w:t>\centering</w:t>
      </w:r>
    </w:p>
    <w:p w14:paraId="16322E39" w14:textId="77777777" w:rsidR="00A02663" w:rsidRDefault="00A02663" w:rsidP="00A02663">
      <w:r>
        <w:t>\</w:t>
      </w:r>
      <w:proofErr w:type="spellStart"/>
      <w:r>
        <w:t>captionsetup</w:t>
      </w:r>
      <w:proofErr w:type="spellEnd"/>
      <w:r>
        <w:t>{justification=centering}</w:t>
      </w:r>
    </w:p>
    <w:p w14:paraId="1E23F6E2" w14:textId="77777777" w:rsidR="00A02663" w:rsidRDefault="00A02663" w:rsidP="00A02663">
      <w:r>
        <w:t>\</w:t>
      </w:r>
      <w:proofErr w:type="spellStart"/>
      <w:r>
        <w:t>parbox</w:t>
      </w:r>
      <w:proofErr w:type="spellEnd"/>
      <w:r>
        <w:t>{3</w:t>
      </w:r>
      <w:proofErr w:type="gramStart"/>
      <w:r>
        <w:t>in}{</w:t>
      </w:r>
      <w:proofErr w:type="gramEnd"/>
      <w:r>
        <w:t>\</w:t>
      </w:r>
      <w:proofErr w:type="spellStart"/>
      <w:r>
        <w:t>includegraphics</w:t>
      </w:r>
      <w:proofErr w:type="spellEnd"/>
      <w:r>
        <w:t>[width=80mm]{fig1.jpg}}%</w:t>
      </w:r>
    </w:p>
    <w:p w14:paraId="64C2FC17" w14:textId="77777777" w:rsidR="00A02663" w:rsidRDefault="00A02663" w:rsidP="00A02663">
      <w:r>
        <w:t>\</w:t>
      </w:r>
      <w:proofErr w:type="spellStart"/>
      <w:r>
        <w:t>qquad</w:t>
      </w:r>
      <w:proofErr w:type="spellEnd"/>
    </w:p>
    <w:p w14:paraId="274DDCD8" w14:textId="77777777" w:rsidR="00A02663" w:rsidRDefault="00A02663" w:rsidP="00A02663">
      <w:r>
        <w:t>\</w:t>
      </w:r>
      <w:proofErr w:type="gramStart"/>
      <w:r>
        <w:t>caption{</w:t>
      </w:r>
      <w:proofErr w:type="gramEnd"/>
      <w:r>
        <w:t>Distribution of Populism in Latin American and Western European Party Systems}%</w:t>
      </w:r>
    </w:p>
    <w:p w14:paraId="711DFFD1" w14:textId="77777777" w:rsidR="00A02663" w:rsidRDefault="00A02663" w:rsidP="00A02663">
      <w:r>
        <w:t>\label{distribution}%</w:t>
      </w:r>
    </w:p>
    <w:p w14:paraId="26EBDB5B" w14:textId="77777777" w:rsidR="00A02663" w:rsidRDefault="00A02663" w:rsidP="00A02663">
      <w:r>
        <w:t>\end{figure}</w:t>
      </w:r>
    </w:p>
    <w:p w14:paraId="414AF139" w14:textId="77777777" w:rsidR="00A02663" w:rsidRDefault="00A02663" w:rsidP="00A02663">
      <w:r>
        <w:t>\par</w:t>
      </w:r>
    </w:p>
    <w:p w14:paraId="7314F644" w14:textId="20F80B5F" w:rsidR="00A02663" w:rsidRDefault="00A02663" w:rsidP="00A02663">
      <w:r>
        <w:t xml:space="preserve">What explains variation of populism both within and between regions? As far as we are aware, no work has attempted to produce a theoretical or empirical explanation for why populism is more prevalent in Latin America, why it has slowly gained ground in Europe, or why there is significant variation </w:t>
      </w:r>
      <w:del w:id="90" w:author="Allen Hicken" w:date="2016-08-08T12:17:00Z">
        <w:r w:rsidDel="00FC7EA6">
          <w:delText xml:space="preserve">for </w:delText>
        </w:r>
      </w:del>
      <w:ins w:id="91" w:author="Allen Hicken" w:date="2016-08-08T12:17:00Z">
        <w:r w:rsidR="00FC7EA6">
          <w:t xml:space="preserve">in </w:t>
        </w:r>
      </w:ins>
      <w:r>
        <w:t xml:space="preserve">the electoral success of populist parties within these regions. In this piece we lay the groundwork </w:t>
      </w:r>
      <w:del w:id="92" w:author="Allen Hicken" w:date="2016-08-08T12:17:00Z">
        <w:r w:rsidDel="005C0F16">
          <w:delText xml:space="preserve">to </w:delText>
        </w:r>
      </w:del>
      <w:ins w:id="93" w:author="Allen Hicken" w:date="2016-08-08T12:17:00Z">
        <w:r w:rsidR="005C0F16">
          <w:t xml:space="preserve">for </w:t>
        </w:r>
      </w:ins>
      <w:r>
        <w:t>identify</w:t>
      </w:r>
      <w:ins w:id="94" w:author="Allen Hicken" w:date="2016-08-08T12:17:00Z">
        <w:r w:rsidR="005C0F16">
          <w:t>ing</w:t>
        </w:r>
      </w:ins>
      <w:r>
        <w:t xml:space="preserve"> a cause of populism. In doing so we build on existing theoretical and empirical work to extend the comparative analysis of populism beyond a</w:t>
      </w:r>
      <w:del w:id="95" w:author="Allen Hicken" w:date="2016-08-08T12:18:00Z">
        <w:r w:rsidDel="00B334A9">
          <w:delText>ny</w:delText>
        </w:r>
      </w:del>
      <w:r>
        <w:t xml:space="preserve"> singular region. We argue that the extent to which increasingly more populist parties win greater shares of the electorate is a function of the strength and institutionalization of political parties and the party system. We expect that as individual political parties or party systems become more institutionalized, the ability for populist parties to succeed will diminish thus diminishing the payoff for any single party to become more populist. </w:t>
      </w:r>
      <w:ins w:id="96" w:author="Allen Hicken" w:date="2016-08-08T12:19:00Z">
        <w:r w:rsidR="00B334A9">
          <w:t xml:space="preserve">By contrast, where party systems weaken and deinstitutionalize this opens the political space for populist </w:t>
        </w:r>
      </w:ins>
      <w:ins w:id="97" w:author="Allen Hicken" w:date="2016-08-08T12:20:00Z">
        <w:r w:rsidR="000F5B1D">
          <w:t xml:space="preserve">parties and </w:t>
        </w:r>
        <w:r w:rsidR="00B334A9">
          <w:t>appeals.</w:t>
        </w:r>
      </w:ins>
    </w:p>
    <w:p w14:paraId="06387163" w14:textId="77777777" w:rsidR="00A02663" w:rsidRDefault="00A02663" w:rsidP="00CE534C">
      <w:pPr>
        <w:outlineLvl w:val="0"/>
      </w:pPr>
      <w:r>
        <w:t>\par</w:t>
      </w:r>
    </w:p>
    <w:p w14:paraId="3E629EFC" w14:textId="6F12912F" w:rsidR="00A02663" w:rsidRDefault="00A02663" w:rsidP="00A02663">
      <w:del w:id="98" w:author="Allen Hicken" w:date="2016-08-08T12:32:00Z">
        <w:r w:rsidDel="004473AD">
          <w:delText>By focusing on political parties we are able to address a number of issues concerning the analysis of populism</w:delText>
        </w:r>
      </w:del>
      <w:ins w:id="99" w:author="Allen Hicken" w:date="2016-08-08T12:33:00Z">
        <w:r w:rsidR="004473AD">
          <w:t>By</w:t>
        </w:r>
      </w:ins>
      <w:ins w:id="100" w:author="Allen Hicken" w:date="2016-08-08T12:32:00Z">
        <w:r w:rsidR="004473AD">
          <w:t xml:space="preserve"> studying populism through the lens of political parties we </w:t>
        </w:r>
      </w:ins>
      <w:ins w:id="101" w:author="Allen Hicken" w:date="2016-08-08T12:34:00Z">
        <w:r w:rsidR="004473AD">
          <w:t>hope</w:t>
        </w:r>
      </w:ins>
      <w:ins w:id="102" w:author="Allen Hicken" w:date="2016-08-08T12:32:00Z">
        <w:r w:rsidR="004473AD">
          <w:t xml:space="preserve"> to answer </w:t>
        </w:r>
      </w:ins>
      <w:ins w:id="103" w:author="Allen Hicken" w:date="2016-08-08T12:33:00Z">
        <w:r w:rsidR="004473AD">
          <w:t>four</w:t>
        </w:r>
      </w:ins>
      <w:ins w:id="104" w:author="Allen Hicken" w:date="2016-08-08T12:34:00Z">
        <w:r w:rsidR="004473AD">
          <w:t xml:space="preserve"> related</w:t>
        </w:r>
      </w:ins>
      <w:ins w:id="105" w:author="Allen Hicken" w:date="2016-08-08T12:33:00Z">
        <w:r w:rsidR="004473AD">
          <w:t xml:space="preserve"> questions</w:t>
        </w:r>
      </w:ins>
      <w:r>
        <w:t>. First,</w:t>
      </w:r>
      <w:ins w:id="106" w:author="Allen Hicken" w:date="2016-08-08T12:34:00Z">
        <w:r w:rsidR="004473AD">
          <w:t xml:space="preserve"> why is populism much more pervasive in party systems outside of Western Europe? </w:t>
        </w:r>
      </w:ins>
      <w:del w:id="107" w:author="Allen Hicken" w:date="2016-08-08T12:34:00Z">
        <w:r w:rsidDel="004473AD">
          <w:delText xml:space="preserve"> </w:delText>
        </w:r>
      </w:del>
      <w:del w:id="108" w:author="Allen Hicken" w:date="2016-08-08T12:35:00Z">
        <w:r w:rsidDel="004473AD">
          <w:delText>political parties are ubiquitous in electoral democracy in every region of the world. By bringing in political parties, we introduce a common yet varying factor through which populists contest elections. This allows us to move beyond intra-regional or single case studies to identify regularities concerning populism throughout the world. This approach will also allow us to better understand why populism is</w:delText>
        </w:r>
      </w:del>
      <w:del w:id="109" w:author="Allen Hicken" w:date="2016-08-08T12:34:00Z">
        <w:r w:rsidDel="004473AD">
          <w:delText xml:space="preserve"> much more pervasive in party systems outside of Western Europe</w:delText>
        </w:r>
      </w:del>
      <w:del w:id="110" w:author="Allen Hicken" w:date="2016-08-08T12:35:00Z">
        <w:r w:rsidDel="004473AD">
          <w:delText>.</w:delText>
        </w:r>
      </w:del>
      <w:ins w:id="111" w:author="Allen Hicken" w:date="2016-08-08T12:35:00Z">
        <w:r w:rsidR="004473AD">
          <w:t>One key feature that distinguishes Western European party systems from their counterparts in other regions in the degree of party</w:t>
        </w:r>
      </w:ins>
      <w:ins w:id="112" w:author="Allen Hicken" w:date="2016-08-08T12:36:00Z">
        <w:r w:rsidR="004473AD">
          <w:t xml:space="preserve"> system institutionalization. We argue that institutionalized party systems provide comparatively less fertile soil for </w:t>
        </w:r>
      </w:ins>
      <w:ins w:id="113" w:author="Allen Hicken" w:date="2016-08-08T12:37:00Z">
        <w:r w:rsidR="004473AD">
          <w:t xml:space="preserve">the seeds of </w:t>
        </w:r>
      </w:ins>
      <w:ins w:id="114" w:author="Allen Hicken" w:date="2016-08-08T12:36:00Z">
        <w:r w:rsidR="004473AD">
          <w:t xml:space="preserve">populism. </w:t>
        </w:r>
      </w:ins>
      <w:ins w:id="115" w:author="Allen Hicken" w:date="2016-08-08T12:35:00Z">
        <w:r w:rsidR="004473AD">
          <w:t xml:space="preserve"> </w:t>
        </w:r>
      </w:ins>
      <w:ins w:id="116" w:author="Allen Hicken" w:date="2016-08-08T12:30:00Z">
        <w:r w:rsidR="00285492">
          <w:t xml:space="preserve"> </w:t>
        </w:r>
      </w:ins>
      <w:r>
        <w:t xml:space="preserve">Second, </w:t>
      </w:r>
      <w:ins w:id="117" w:author="Allen Hicken" w:date="2016-08-08T12:37:00Z">
        <w:r w:rsidR="00E23672">
          <w:t xml:space="preserve">what </w:t>
        </w:r>
      </w:ins>
      <w:ins w:id="118" w:author="Allen Hicken" w:date="2016-08-08T12:38:00Z">
        <w:r w:rsidR="00E23672">
          <w:t>explains</w:t>
        </w:r>
      </w:ins>
      <w:ins w:id="119" w:author="Allen Hicken" w:date="2016-08-08T12:37:00Z">
        <w:r w:rsidR="00E23672">
          <w:t xml:space="preserve"> </w:t>
        </w:r>
      </w:ins>
      <w:ins w:id="120" w:author="Allen Hicken" w:date="2016-08-08T12:38:00Z">
        <w:r w:rsidR="00E23672">
          <w:t>why economic shocks give rise to populism in some contexts</w:t>
        </w:r>
        <w:r w:rsidR="00546989">
          <w:t xml:space="preserve"> but not others? We argue that the party system is an important </w:t>
        </w:r>
      </w:ins>
      <w:ins w:id="121" w:author="Allen Hicken" w:date="2016-08-08T12:39:00Z">
        <w:r w:rsidR="00546989">
          <w:t>intervening</w:t>
        </w:r>
      </w:ins>
      <w:ins w:id="122" w:author="Allen Hicken" w:date="2016-08-08T12:38:00Z">
        <w:r w:rsidR="00546989">
          <w:t xml:space="preserve"> </w:t>
        </w:r>
      </w:ins>
      <w:ins w:id="123" w:author="Allen Hicken" w:date="2016-08-08T12:39:00Z">
        <w:r w:rsidR="00546989">
          <w:t>variable between shocks and populist support.</w:t>
        </w:r>
      </w:ins>
      <w:ins w:id="124" w:author="Allen Hicken" w:date="2016-08-08T12:38:00Z">
        <w:r w:rsidR="00E23672">
          <w:t xml:space="preserve"> </w:t>
        </w:r>
      </w:ins>
      <w:del w:id="125" w:author="Allen Hicken" w:date="2016-08-08T12:39:00Z">
        <w:r w:rsidDel="00546989">
          <w:delText>understanding how populism is related to political parties will better explain the rise and fall of populism in the presence or absence of economic shocks. A parties based explanation better explains why populism does (or doesn't) rise after severe economic downturns should institutionalized political parties weather economic storms better than their non-institutionalized counterparts.</w:delText>
        </w:r>
      </w:del>
      <w:r>
        <w:t xml:space="preserve">Third, </w:t>
      </w:r>
      <w:ins w:id="126" w:author="Allen Hicken" w:date="2016-08-08T12:40:00Z">
        <w:r w:rsidR="0038665A">
          <w:t xml:space="preserve">what explains why </w:t>
        </w:r>
      </w:ins>
      <w:del w:id="127" w:author="Allen Hicken" w:date="2016-08-08T12:40:00Z">
        <w:r w:rsidDel="00546989">
          <w:delText xml:space="preserve">analyzing populism as a function of political parties better explains </w:delText>
        </w:r>
      </w:del>
      <w:del w:id="128" w:author="Allen Hicken" w:date="2016-08-08T12:41:00Z">
        <w:r w:rsidDel="0038665A">
          <w:delText xml:space="preserve">the absence of populism even when </w:delText>
        </w:r>
      </w:del>
      <w:r>
        <w:t xml:space="preserve">anti-elite sentiment </w:t>
      </w:r>
      <w:ins w:id="129" w:author="Allen Hicken" w:date="2016-08-08T12:41:00Z">
        <w:r w:rsidR="0038665A">
          <w:t xml:space="preserve">distrust </w:t>
        </w:r>
      </w:ins>
      <w:del w:id="130" w:author="Allen Hicken" w:date="2016-08-08T12:41:00Z">
        <w:r w:rsidDel="0038665A">
          <w:delText xml:space="preserve">is high or </w:delText>
        </w:r>
      </w:del>
      <w:ins w:id="131" w:author="Allen Hicken" w:date="2016-08-08T12:41:00Z">
        <w:r w:rsidR="0038665A">
          <w:t>of</w:t>
        </w:r>
      </w:ins>
      <w:del w:id="132" w:author="Allen Hicken" w:date="2016-08-08T12:41:00Z">
        <w:r w:rsidDel="0038665A">
          <w:delText>trust in</w:delText>
        </w:r>
      </w:del>
      <w:r>
        <w:t xml:space="preserve"> institutions </w:t>
      </w:r>
      <w:ins w:id="133" w:author="Allen Hicken" w:date="2016-08-08T12:41:00Z">
        <w:r w:rsidR="0038665A">
          <w:t>correlates with populism in many, but not all cases</w:t>
        </w:r>
      </w:ins>
      <w:del w:id="134" w:author="Allen Hicken" w:date="2016-08-08T12:41:00Z">
        <w:r w:rsidDel="0038665A">
          <w:delText>is low</w:delText>
        </w:r>
      </w:del>
      <w:ins w:id="135" w:author="Allen Hicken" w:date="2016-08-08T12:41:00Z">
        <w:r w:rsidR="0038665A">
          <w:t>?</w:t>
        </w:r>
      </w:ins>
      <w:del w:id="136" w:author="Allen Hicken" w:date="2016-08-08T12:41:00Z">
        <w:r w:rsidDel="0038665A">
          <w:delText>.</w:delText>
        </w:r>
      </w:del>
      <w:r>
        <w:t xml:space="preserve"> </w:t>
      </w:r>
      <w:del w:id="137" w:author="Allen Hicken" w:date="2016-08-08T12:42:00Z">
        <w:r w:rsidDel="0038665A">
          <w:delText xml:space="preserve">Why, in these cases, do populist not emerge? </w:delText>
        </w:r>
      </w:del>
      <w:r>
        <w:t xml:space="preserve">We argue that the explanation lies in the </w:t>
      </w:r>
      <w:del w:id="138" w:author="Allen Hicken" w:date="2016-08-08T13:19:00Z">
        <w:r w:rsidDel="004508A8">
          <w:delText xml:space="preserve">institutionalization </w:delText>
        </w:r>
      </w:del>
      <w:r>
        <w:t>of political parties</w:t>
      </w:r>
      <w:ins w:id="139" w:author="Allen Hicken" w:date="2016-08-08T13:17:00Z">
        <w:r w:rsidR="00616732">
          <w:t xml:space="preserve">—where </w:t>
        </w:r>
        <w:r w:rsidR="004508A8">
          <w:t xml:space="preserve">parties are institutionalized there is less space </w:t>
        </w:r>
      </w:ins>
      <w:ins w:id="140" w:author="Allen Hicken" w:date="2016-08-08T13:18:00Z">
        <w:r w:rsidR="004508A8">
          <w:t xml:space="preserve">for </w:t>
        </w:r>
      </w:ins>
      <w:ins w:id="141" w:author="Allen Hicken" w:date="2016-08-08T13:19:00Z">
        <w:r w:rsidR="003779A6">
          <w:t>proto-</w:t>
        </w:r>
      </w:ins>
      <w:ins w:id="142" w:author="Allen Hicken" w:date="2016-08-08T13:18:00Z">
        <w:r w:rsidR="004508A8">
          <w:t xml:space="preserve">populists </w:t>
        </w:r>
      </w:ins>
      <w:ins w:id="143" w:author="Allen Hicken" w:date="2016-08-08T13:19:00Z">
        <w:r w:rsidR="004508A8">
          <w:t>to take advantage of popular disillusionment</w:t>
        </w:r>
      </w:ins>
      <w:r>
        <w:t xml:space="preserve">. </w:t>
      </w:r>
      <w:del w:id="144" w:author="Allen Hicken" w:date="2016-08-08T13:20:00Z">
        <w:r w:rsidDel="0055664B">
          <w:delText xml:space="preserve">Institutionalized political parties are better organized, professional, cohesive, put forth a strong brand, link elites to voters, and serve as instruments for electoral mobilization better than elites that rely on populist rhetoric as their primary form of mobilization. </w:delText>
        </w:r>
      </w:del>
      <w:r>
        <w:t xml:space="preserve">Lastly, </w:t>
      </w:r>
      <w:del w:id="145" w:author="Allen Hicken" w:date="2016-08-08T13:20:00Z">
        <w:r w:rsidDel="0055664B">
          <w:delText xml:space="preserve">by analyzing populism in relation to political parties and party systems, we are able to explain </w:delText>
        </w:r>
      </w:del>
      <w:r>
        <w:t xml:space="preserve">why </w:t>
      </w:r>
      <w:ins w:id="146" w:author="Allen Hicken" w:date="2016-08-08T13:20:00Z">
        <w:r w:rsidR="0055664B">
          <w:t xml:space="preserve">do some </w:t>
        </w:r>
      </w:ins>
      <w:r>
        <w:t xml:space="preserve">populist parties </w:t>
      </w:r>
      <w:del w:id="147" w:author="Allen Hicken" w:date="2016-08-08T13:20:00Z">
        <w:r w:rsidDel="0055664B">
          <w:delText xml:space="preserve">become </w:delText>
        </w:r>
      </w:del>
      <w:ins w:id="148" w:author="Allen Hicken" w:date="2016-08-08T13:20:00Z">
        <w:r w:rsidR="0055664B">
          <w:t xml:space="preserve">adopt </w:t>
        </w:r>
      </w:ins>
      <w:r>
        <w:t xml:space="preserve">inclusive </w:t>
      </w:r>
      <w:ins w:id="149" w:author="Allen Hicken" w:date="2016-08-08T13:20:00Z">
        <w:r w:rsidR="0055664B">
          <w:t xml:space="preserve">strategies </w:t>
        </w:r>
      </w:ins>
      <w:del w:id="150" w:author="Allen Hicken" w:date="2016-08-08T13:20:00Z">
        <w:r w:rsidDel="0055664B">
          <w:delText xml:space="preserve">or </w:delText>
        </w:r>
      </w:del>
      <w:ins w:id="151" w:author="Allen Hicken" w:date="2016-08-08T13:20:00Z">
        <w:r w:rsidR="0055664B">
          <w:t xml:space="preserve">while others pursue </w:t>
        </w:r>
      </w:ins>
      <w:r>
        <w:t>exclusive</w:t>
      </w:r>
      <w:ins w:id="152" w:author="Allen Hicken" w:date="2016-08-08T13:21:00Z">
        <w:r w:rsidR="002C673A">
          <w:t xml:space="preserve"> strategies?</w:t>
        </w:r>
      </w:ins>
      <w:del w:id="153" w:author="Allen Hicken" w:date="2016-08-08T13:21:00Z">
        <w:r w:rsidDel="002C673A">
          <w:delText>.</w:delText>
        </w:r>
      </w:del>
      <w:r>
        <w:t xml:space="preserve"> </w:t>
      </w:r>
      <w:ins w:id="154" w:author="Allen Hicken" w:date="2016-08-08T13:22:00Z">
        <w:r w:rsidR="002C673A">
          <w:t>We contend that w</w:t>
        </w:r>
      </w:ins>
      <w:del w:id="155" w:author="Allen Hicken" w:date="2016-08-08T13:22:00Z">
        <w:r w:rsidDel="002C673A">
          <w:delText>W</w:delText>
        </w:r>
      </w:del>
      <w:r>
        <w:t xml:space="preserve">here party institutionalization is high, populist </w:t>
      </w:r>
      <w:del w:id="156" w:author="Allen Hicken" w:date="2016-08-08T13:22:00Z">
        <w:r w:rsidDel="002C673A">
          <w:delText xml:space="preserve">must </w:delText>
        </w:r>
      </w:del>
      <w:ins w:id="157" w:author="Allen Hicken" w:date="2016-08-08T13:22:00Z">
        <w:r w:rsidR="002C673A">
          <w:t xml:space="preserve">are forced to </w:t>
        </w:r>
      </w:ins>
      <w:r>
        <w:t xml:space="preserve">appeal to limited segments of the population - leading them to develop more exclusive </w:t>
      </w:r>
      <w:del w:id="158" w:author="Allen Hicken" w:date="2016-08-08T13:22:00Z">
        <w:r w:rsidDel="002C673A">
          <w:delText>bases</w:delText>
        </w:r>
      </w:del>
      <w:ins w:id="159" w:author="Allen Hicken" w:date="2016-08-08T13:22:00Z">
        <w:r w:rsidR="002C673A">
          <w:t>strategies</w:t>
        </w:r>
      </w:ins>
      <w:r>
        <w:t xml:space="preserve">. </w:t>
      </w:r>
    </w:p>
    <w:p w14:paraId="6879EFFA" w14:textId="77777777" w:rsidR="00A02663" w:rsidRDefault="00A02663" w:rsidP="00CE534C">
      <w:pPr>
        <w:outlineLvl w:val="0"/>
      </w:pPr>
      <w:r>
        <w:t>\par</w:t>
      </w:r>
    </w:p>
    <w:p w14:paraId="28F84022" w14:textId="77777777" w:rsidR="00A02663" w:rsidRDefault="00A02663" w:rsidP="00A02663">
      <w:r>
        <w:lastRenderedPageBreak/>
        <w:t xml:space="preserve">%probably shouldn't actually equate populism with </w:t>
      </w:r>
      <w:proofErr w:type="spellStart"/>
      <w:r>
        <w:t>personalisim</w:t>
      </w:r>
      <w:proofErr w:type="spellEnd"/>
      <w:r>
        <w:t xml:space="preserve"> directly here. There is overlap with the concept though. </w:t>
      </w:r>
    </w:p>
    <w:p w14:paraId="56C12AEC" w14:textId="6BE70F94" w:rsidR="00A02663" w:rsidRDefault="00A02663" w:rsidP="00A02663">
      <w:r>
        <w:t xml:space="preserve">Political parties affect the prevalence of populism because they serve as instruments to coordinate elite action and link elites to the broader population. However, the mere presence of political parties </w:t>
      </w:r>
      <w:del w:id="160" w:author="Allen Hicken" w:date="2016-08-08T13:30:00Z">
        <w:r w:rsidDel="0038089D">
          <w:delText xml:space="preserve">cannot </w:delText>
        </w:r>
      </w:del>
      <w:ins w:id="161" w:author="Allen Hicken" w:date="2016-08-08T13:30:00Z">
        <w:r w:rsidR="0038089D">
          <w:t xml:space="preserve">does </w:t>
        </w:r>
      </w:ins>
      <w:del w:id="162" w:author="Allen Hicken" w:date="2016-08-08T13:30:00Z">
        <w:r w:rsidDel="0038089D">
          <w:delText xml:space="preserve">sufficiently </w:delText>
        </w:r>
      </w:del>
      <w:r>
        <w:t xml:space="preserve">preclude the presence of populism. We argue that populism can enter and </w:t>
      </w:r>
      <w:del w:id="163" w:author="Allen Hicken" w:date="2016-08-08T13:30:00Z">
        <w:r w:rsidDel="00BD79E7">
          <w:delText xml:space="preserve">cohabit </w:delText>
        </w:r>
      </w:del>
      <w:ins w:id="164" w:author="Allen Hicken" w:date="2016-08-08T13:30:00Z">
        <w:r w:rsidR="00BD79E7">
          <w:t xml:space="preserve">interact </w:t>
        </w:r>
      </w:ins>
      <w:r>
        <w:t xml:space="preserve">with political parties in three ways: populist entry, populist adaptation, and populist capture. </w:t>
      </w:r>
      <w:r w:rsidRPr="00BD79E7">
        <w:rPr>
          <w:i/>
          <w:rPrChange w:id="165" w:author="Allen Hicken" w:date="2016-08-08T13:31:00Z">
            <w:rPr/>
          </w:rPrChange>
        </w:rPr>
        <w:t>Populist entry</w:t>
      </w:r>
      <w:r>
        <w:t xml:space="preserve"> occurs when the \</w:t>
      </w:r>
      <w:proofErr w:type="spellStart"/>
      <w:r>
        <w:t>textit</w:t>
      </w:r>
      <w:proofErr w:type="spellEnd"/>
      <w:r>
        <w:t xml:space="preserve">{party system} is sufficiently weak that new parties can enter and immediately compete </w:t>
      </w:r>
      <w:del w:id="166" w:author="Allen Hicken" w:date="2016-08-08T13:31:00Z">
        <w:r w:rsidDel="00BD79E7">
          <w:delText>at the same level</w:delText>
        </w:r>
      </w:del>
      <w:ins w:id="167" w:author="Allen Hicken" w:date="2016-08-08T13:31:00Z">
        <w:r w:rsidR="00BD79E7">
          <w:t>with</w:t>
        </w:r>
      </w:ins>
      <w:r>
        <w:t>, or even</w:t>
      </w:r>
      <w:del w:id="168" w:author="Allen Hicken" w:date="2016-08-08T13:31:00Z">
        <w:r w:rsidDel="00BD79E7">
          <w:delText xml:space="preserve"> exceed the abilities</w:delText>
        </w:r>
      </w:del>
      <w:ins w:id="169" w:author="Allen Hicken" w:date="2016-08-08T13:31:00Z">
        <w:r w:rsidR="00BD79E7">
          <w:t xml:space="preserve"> outmatch</w:t>
        </w:r>
      </w:ins>
      <w:r>
        <w:t xml:space="preserve">, </w:t>
      </w:r>
      <w:del w:id="170" w:author="Allen Hicken" w:date="2016-08-08T13:31:00Z">
        <w:r w:rsidDel="00BD79E7">
          <w:delText xml:space="preserve">of </w:delText>
        </w:r>
      </w:del>
      <w:r>
        <w:t xml:space="preserve">other parties in the system. </w:t>
      </w:r>
      <w:r w:rsidRPr="00BD79E7">
        <w:rPr>
          <w:i/>
          <w:rPrChange w:id="171" w:author="Allen Hicken" w:date="2016-08-08T13:31:00Z">
            <w:rPr/>
          </w:rPrChange>
        </w:rPr>
        <w:t>Populist adaptation</w:t>
      </w:r>
      <w:r>
        <w:t xml:space="preserve"> occurs as populist parties </w:t>
      </w:r>
      <w:del w:id="172" w:author="Allen Hicken" w:date="2016-08-08T13:32:00Z">
        <w:r w:rsidDel="00913D17">
          <w:delText xml:space="preserve">must </w:delText>
        </w:r>
      </w:del>
      <w:r>
        <w:t>adapt and evolve through electoral cycles in order to compete with well</w:t>
      </w:r>
      <w:ins w:id="173" w:author="Allen Hicken" w:date="2016-08-08T13:31:00Z">
        <w:r w:rsidR="00BD79E7">
          <w:t>-</w:t>
        </w:r>
      </w:ins>
      <w:del w:id="174" w:author="Allen Hicken" w:date="2016-08-08T13:31:00Z">
        <w:r w:rsidDel="00BD79E7">
          <w:delText xml:space="preserve"> </w:delText>
        </w:r>
      </w:del>
      <w:r>
        <w:t xml:space="preserve">established and institutionalized parties. Lastly, </w:t>
      </w:r>
      <w:r w:rsidRPr="00BD79E7">
        <w:rPr>
          <w:i/>
          <w:rPrChange w:id="175" w:author="Allen Hicken" w:date="2016-08-08T13:32:00Z">
            <w:rPr/>
          </w:rPrChange>
        </w:rPr>
        <w:t>populist capture</w:t>
      </w:r>
      <w:r>
        <w:t xml:space="preserve"> occurs when factionalism within a party allows a populist to take control of an existing, yet seemingly stable, party. We discuss these means of populist contestation in greater detail later after discussing the concept of populism. </w:t>
      </w:r>
    </w:p>
    <w:p w14:paraId="4B988004" w14:textId="77777777" w:rsidR="00A02663" w:rsidRDefault="00A02663" w:rsidP="00A02663">
      <w:r>
        <w:t xml:space="preserve">%When political parties are </w:t>
      </w:r>
      <w:proofErr w:type="spellStart"/>
      <w:r>
        <w:t>underinstitutionalized</w:t>
      </w:r>
      <w:proofErr w:type="spellEnd"/>
      <w:r>
        <w:t xml:space="preserve">, weak, or absent, more </w:t>
      </w:r>
      <w:proofErr w:type="spellStart"/>
      <w:r>
        <w:t>personalistic</w:t>
      </w:r>
      <w:proofErr w:type="spellEnd"/>
      <w:r>
        <w:t xml:space="preserve"> forms of political rule will emerge \</w:t>
      </w:r>
      <w:proofErr w:type="spellStart"/>
      <w:r>
        <w:t>citep</w:t>
      </w:r>
      <w:proofErr w:type="spellEnd"/>
      <w:r>
        <w:t xml:space="preserve">{bernhard2015party}. </w:t>
      </w:r>
    </w:p>
    <w:p w14:paraId="347402F4" w14:textId="77777777" w:rsidR="00A02663" w:rsidRDefault="00A02663" w:rsidP="00A02663">
      <w:r>
        <w:t>%insert table of most populist parties/country</w:t>
      </w:r>
    </w:p>
    <w:p w14:paraId="61A21AE3" w14:textId="77777777" w:rsidR="00A02663" w:rsidRDefault="00A02663" w:rsidP="00A02663">
      <w:r>
        <w:t>\</w:t>
      </w:r>
      <w:proofErr w:type="gramStart"/>
      <w:r>
        <w:t>section{</w:t>
      </w:r>
      <w:proofErr w:type="gramEnd"/>
      <w:r>
        <w:t>Populism: A Slippery Concept}</w:t>
      </w:r>
    </w:p>
    <w:p w14:paraId="22EE64E9" w14:textId="5ACCB4AB" w:rsidR="00A02663" w:rsidRDefault="00A02663" w:rsidP="00A02663">
      <w:r>
        <w:t>Populism is one of the most contested concepts in political science and is notoriously difficult to apply consistently \</w:t>
      </w:r>
      <w:proofErr w:type="spellStart"/>
      <w:proofErr w:type="gramStart"/>
      <w:r>
        <w:t>citep</w:t>
      </w:r>
      <w:proofErr w:type="spellEnd"/>
      <w:r>
        <w:t>{</w:t>
      </w:r>
      <w:proofErr w:type="gramEnd"/>
      <w:r>
        <w:t xml:space="preserve">roberts1995neoliberalism, roberts2003social, hawkins2015mapping, weyland2001clarifying}. Populism has frequently been associated with robust redistributive policies </w:t>
      </w:r>
      <w:del w:id="176" w:author="Allen Hicken" w:date="2016-08-08T13:33:00Z">
        <w:r w:rsidDel="00570BFF">
          <w:delText xml:space="preserve">reminiscent of Argentina's Per\'{o}n or Ecuador's Ibarra </w:delText>
        </w:r>
      </w:del>
      <w:r>
        <w:t>that are set against global liberalism</w:t>
      </w:r>
      <w:ins w:id="177" w:author="Allen Hicken" w:date="2016-08-08T13:33:00Z">
        <w:r w:rsidR="00570BFF">
          <w:t xml:space="preserve"> (e.g. Argentina's Per\'{o}n or Ecuador's Ibarra)</w:t>
        </w:r>
      </w:ins>
      <w:r>
        <w:t>. However, the resurgence of populism in the 1980s and 1990s challenged the classical conceptualization of populism as populist leaders did not limit themselves to leftist policies \</w:t>
      </w:r>
      <w:proofErr w:type="spellStart"/>
      <w:r>
        <w:t>citep</w:t>
      </w:r>
      <w:proofErr w:type="spellEnd"/>
      <w:r>
        <w:t>{weyland2001clarifying}. Debate on the formulation of populism as a concept has, quite fittingly, centered on two opposing notions of what populism is. On one side of the argument authors propose a concept rooted in the form of organization and mobilization \</w:t>
      </w:r>
      <w:proofErr w:type="spellStart"/>
      <w:proofErr w:type="gramStart"/>
      <w:r>
        <w:t>citep</w:t>
      </w:r>
      <w:proofErr w:type="spellEnd"/>
      <w:r>
        <w:t>{</w:t>
      </w:r>
      <w:proofErr w:type="gramEnd"/>
      <w:r>
        <w:t>weyland2001clarifying, roberts2014populism} while on the other is an approach cemented on discourse \</w:t>
      </w:r>
      <w:proofErr w:type="spellStart"/>
      <w:r>
        <w:t>citep</w:t>
      </w:r>
      <w:proofErr w:type="spellEnd"/>
      <w:r>
        <w:t>{mudde2007populist, hawkins2015mapping}.</w:t>
      </w:r>
    </w:p>
    <w:p w14:paraId="2EA20E72" w14:textId="77777777" w:rsidR="00A02663" w:rsidRDefault="00A02663" w:rsidP="00CE534C">
      <w:pPr>
        <w:outlineLvl w:val="0"/>
      </w:pPr>
      <w:r>
        <w:t>\par</w:t>
      </w:r>
    </w:p>
    <w:p w14:paraId="1A10F00D" w14:textId="1C07492D" w:rsidR="00A02663" w:rsidRDefault="00A02663" w:rsidP="00A02663">
      <w:r>
        <w:t xml:space="preserve">The </w:t>
      </w:r>
      <w:ins w:id="178" w:author="Allen Hicken" w:date="2016-08-08T13:34:00Z">
        <w:r w:rsidR="00570BFF">
          <w:t xml:space="preserve">organizational </w:t>
        </w:r>
      </w:ins>
      <w:r>
        <w:t xml:space="preserve">approach to populism </w:t>
      </w:r>
      <w:del w:id="179" w:author="Allen Hicken" w:date="2016-08-08T13:34:00Z">
        <w:r w:rsidDel="00570BFF">
          <w:delText xml:space="preserve">founded on an idea of organization </w:delText>
        </w:r>
      </w:del>
      <w:r>
        <w:t>posits that populism is not simply tied to policy programs but instead to the nature of political organization. Under this framework, populists gain electoral support by creating large, cross-cutting, hierarchical, yet unorganized bases \</w:t>
      </w:r>
      <w:proofErr w:type="spellStart"/>
      <w:r>
        <w:t>citep</w:t>
      </w:r>
      <w:proofErr w:type="spellEnd"/>
      <w:r>
        <w:t>{weyland2001clarifying}. \</w:t>
      </w:r>
      <w:proofErr w:type="spellStart"/>
      <w:r>
        <w:t>citet</w:t>
      </w:r>
      <w:proofErr w:type="spellEnd"/>
      <w:r>
        <w:t>{roberts2015populism} argues that populism is a top-down, elite dominated form of political mobilization that can exploit social movements for electoral and political gain. Roberts' conceptualization of populism is founded in the Latin American experience where populists step over the ashes of political parties who</w:t>
      </w:r>
      <w:del w:id="180" w:author="Allen Hicken" w:date="2016-08-08T13:35:00Z">
        <w:r w:rsidDel="00A029F4">
          <w:delText>'</w:delText>
        </w:r>
      </w:del>
      <w:r>
        <w:t>s</w:t>
      </w:r>
      <w:ins w:id="181" w:author="Allen Hicken" w:date="2016-08-08T13:35:00Z">
        <w:r w:rsidR="00A029F4">
          <w:t>e</w:t>
        </w:r>
      </w:ins>
      <w:r>
        <w:t xml:space="preserve"> downfall was brought on by </w:t>
      </w:r>
      <w:del w:id="182" w:author="Allen Hicken" w:date="2016-08-08T13:36:00Z">
        <w:r w:rsidDel="00A029F4">
          <w:delText xml:space="preserve">betrayal </w:delText>
        </w:r>
      </w:del>
      <w:ins w:id="183" w:author="Allen Hicken" w:date="2016-08-08T13:36:00Z">
        <w:r w:rsidR="00A029F4">
          <w:t xml:space="preserve">elite defection </w:t>
        </w:r>
      </w:ins>
      <w:r>
        <w:t xml:space="preserve">or economic crisis. In these instances populists need only to push open an unlocked door into a party system where opponents are </w:t>
      </w:r>
      <w:del w:id="184" w:author="Allen Hicken" w:date="2016-08-08T13:36:00Z">
        <w:r w:rsidDel="00A029F4">
          <w:delText xml:space="preserve">unable </w:delText>
        </w:r>
      </w:del>
      <w:ins w:id="185" w:author="Allen Hicken" w:date="2016-08-08T13:36:00Z">
        <w:r w:rsidR="00A029F4">
          <w:t xml:space="preserve">no longer able </w:t>
        </w:r>
      </w:ins>
      <w:r>
        <w:t xml:space="preserve">to mobilize the masses through a party apparatus. </w:t>
      </w:r>
    </w:p>
    <w:p w14:paraId="16D5E4E3" w14:textId="77777777" w:rsidR="00A02663" w:rsidRDefault="00A02663" w:rsidP="00CE534C">
      <w:pPr>
        <w:outlineLvl w:val="0"/>
      </w:pPr>
      <w:r>
        <w:t>\par</w:t>
      </w:r>
    </w:p>
    <w:p w14:paraId="26BA9ADA" w14:textId="099FA4CF" w:rsidR="00A02663" w:rsidRDefault="00A02663" w:rsidP="00A02663">
      <w:r>
        <w:t xml:space="preserve">While this conceptualization would appropriately identify Correa, Fujimori or </w:t>
      </w:r>
      <w:proofErr w:type="spellStart"/>
      <w:r>
        <w:t>Ch</w:t>
      </w:r>
      <w:proofErr w:type="spellEnd"/>
      <w:r>
        <w:t>\'{a}</w:t>
      </w:r>
      <w:proofErr w:type="spellStart"/>
      <w:r>
        <w:t>vez</w:t>
      </w:r>
      <w:proofErr w:type="spellEnd"/>
      <w:r>
        <w:t xml:space="preserve"> as populists, </w:t>
      </w:r>
      <w:ins w:id="186" w:author="Allen Hicken" w:date="2016-08-08T13:38:00Z">
        <w:r w:rsidR="002D7884">
          <w:t>it excludes some</w:t>
        </w:r>
        <w:r w:rsidR="00664524">
          <w:t xml:space="preserve">one like </w:t>
        </w:r>
      </w:ins>
      <w:del w:id="187" w:author="Allen Hicken" w:date="2016-08-08T13:38:00Z">
        <w:r w:rsidDel="00664524">
          <w:delText xml:space="preserve">this approach would classify someone such as </w:delText>
        </w:r>
      </w:del>
      <w:proofErr w:type="spellStart"/>
      <w:r>
        <w:t>Evo</w:t>
      </w:r>
      <w:proofErr w:type="spellEnd"/>
      <w:r>
        <w:t xml:space="preserve"> Morales </w:t>
      </w:r>
      <w:ins w:id="188" w:author="Allen Hicken" w:date="2016-08-08T13:38:00Z">
        <w:r w:rsidR="00664524">
          <w:t xml:space="preserve">who </w:t>
        </w:r>
      </w:ins>
      <w:del w:id="189" w:author="Allen Hicken" w:date="2016-08-08T13:38:00Z">
        <w:r w:rsidDel="00664524">
          <w:delText xml:space="preserve">- someone who seeks to frame himself as part of the true people - not as a populist because he </w:delText>
        </w:r>
      </w:del>
      <w:r>
        <w:t>r</w:t>
      </w:r>
      <w:ins w:id="190" w:author="Allen Hicken" w:date="2016-08-08T13:38:00Z">
        <w:r w:rsidR="00664524">
          <w:t>i</w:t>
        </w:r>
      </w:ins>
      <w:del w:id="191" w:author="Allen Hicken" w:date="2016-08-08T13:38:00Z">
        <w:r w:rsidDel="00664524">
          <w:delText>o</w:delText>
        </w:r>
      </w:del>
      <w:r>
        <w:t>se</w:t>
      </w:r>
      <w:ins w:id="192" w:author="Allen Hicken" w:date="2016-08-08T13:38:00Z">
        <w:r w:rsidR="00664524">
          <w:t>s</w:t>
        </w:r>
      </w:ins>
      <w:r>
        <w:t xml:space="preserve"> to power from a grass-roots movement rather than subjugating the masses as an elite. This concept further encounters </w:t>
      </w:r>
      <w:r>
        <w:lastRenderedPageBreak/>
        <w:t xml:space="preserve">problems when applied to the European cases where political parties remain crucial to electoral success and the elite subjugation of the masses is </w:t>
      </w:r>
      <w:del w:id="193" w:author="Allen Hicken" w:date="2016-08-08T13:39:00Z">
        <w:r w:rsidDel="00D75DA1">
          <w:delText>practically non-existent</w:delText>
        </w:r>
      </w:del>
      <w:ins w:id="194" w:author="Allen Hicken" w:date="2016-08-08T13:39:00Z">
        <w:r w:rsidR="00D75DA1">
          <w:t>less pronounced</w:t>
        </w:r>
      </w:ins>
      <w:r>
        <w:t xml:space="preserve">. </w:t>
      </w:r>
    </w:p>
    <w:p w14:paraId="5FD3747C" w14:textId="77777777" w:rsidR="00A02663" w:rsidRDefault="00A02663" w:rsidP="00A02663">
      <w:r>
        <w:t>\par</w:t>
      </w:r>
    </w:p>
    <w:p w14:paraId="4E28AA57" w14:textId="77777777" w:rsidR="00A02663" w:rsidRDefault="00A02663" w:rsidP="00A02663">
      <w:r>
        <w:t xml:space="preserve">Seeking to explain populism in Europe, </w:t>
      </w:r>
    </w:p>
    <w:p w14:paraId="091B97A9" w14:textId="2964B919" w:rsidR="00A02663" w:rsidRDefault="00A02663" w:rsidP="00A02663">
      <w:r>
        <w:t>\</w:t>
      </w:r>
      <w:proofErr w:type="spellStart"/>
      <w:r>
        <w:t>citet</w:t>
      </w:r>
      <w:proofErr w:type="spellEnd"/>
      <w:r>
        <w:t xml:space="preserve">{mudde2007populist} writes from a tradition of populism that appears quite different than the experience of populism in Latin America. The European experience with populism has a number of key distinctions that require a different conceptualization of populism. First, and perhaps most importantly, European populists differ significantly </w:t>
      </w:r>
      <w:del w:id="195" w:author="Allen Hicken" w:date="2016-08-08T13:40:00Z">
        <w:r w:rsidDel="00476704">
          <w:delText xml:space="preserve">than </w:delText>
        </w:r>
      </w:del>
      <w:ins w:id="196" w:author="Allen Hicken" w:date="2016-08-08T13:40:00Z">
        <w:r w:rsidR="00476704">
          <w:t xml:space="preserve">from </w:t>
        </w:r>
      </w:ins>
      <w:r>
        <w:t xml:space="preserve">their Latin American counterparts in that they tend to </w:t>
      </w:r>
      <w:del w:id="197" w:author="Allen Hicken" w:date="2016-08-08T13:40:00Z">
        <w:r w:rsidDel="008C412F">
          <w:delText xml:space="preserve">boast </w:delText>
        </w:r>
      </w:del>
      <w:ins w:id="198" w:author="Allen Hicken" w:date="2016-08-08T13:40:00Z">
        <w:r w:rsidR="00BA2CA3">
          <w:t>develop</w:t>
        </w:r>
        <w:r w:rsidR="008C412F">
          <w:t xml:space="preserve"> </w:t>
        </w:r>
      </w:ins>
      <w:del w:id="199" w:author="Allen Hicken" w:date="2016-08-08T13:40:00Z">
        <w:r w:rsidDel="00BA2CA3">
          <w:delText xml:space="preserve">an </w:delText>
        </w:r>
      </w:del>
      <w:r>
        <w:t xml:space="preserve">institutionalized party </w:t>
      </w:r>
      <w:del w:id="200" w:author="Allen Hicken" w:date="2016-08-08T13:41:00Z">
        <w:r w:rsidDel="00BA2CA3">
          <w:delText>apparat</w:delText>
        </w:r>
      </w:del>
      <w:ins w:id="201" w:author="Allen Hicken" w:date="2016-08-08T13:41:00Z">
        <w:r w:rsidR="00BA2CA3">
          <w:t>organizations</w:t>
        </w:r>
      </w:ins>
      <w:del w:id="202" w:author="Allen Hicken" w:date="2016-08-08T13:41:00Z">
        <w:r w:rsidDel="00BA2CA3">
          <w:delText>us instead of relying on mass mobilization</w:delText>
        </w:r>
      </w:del>
      <w:r>
        <w:t xml:space="preserve">. Another crucial distinction is the tendency of these parties to be rightist parties with a strong </w:t>
      </w:r>
      <w:commentRangeStart w:id="203"/>
      <w:r>
        <w:t xml:space="preserve">exclusive </w:t>
      </w:r>
      <w:commentRangeEnd w:id="203"/>
      <w:r w:rsidR="00BA2CA3">
        <w:rPr>
          <w:rStyle w:val="CommentReference"/>
        </w:rPr>
        <w:commentReference w:id="203"/>
      </w:r>
      <w:r>
        <w:t xml:space="preserve">nationalistic bent. </w:t>
      </w:r>
    </w:p>
    <w:p w14:paraId="0295EFE3" w14:textId="77777777" w:rsidR="00A02663" w:rsidRDefault="00A02663" w:rsidP="00CE534C">
      <w:pPr>
        <w:outlineLvl w:val="0"/>
      </w:pPr>
      <w:r>
        <w:t>\par</w:t>
      </w:r>
    </w:p>
    <w:p w14:paraId="4D208180" w14:textId="77777777" w:rsidR="00A02663" w:rsidRDefault="00A02663" w:rsidP="00A02663">
      <w:r>
        <w:t>To conceptualize populism in Europe, \</w:t>
      </w:r>
      <w:proofErr w:type="spellStart"/>
      <w:r>
        <w:t>citet</w:t>
      </w:r>
      <w:proofErr w:type="spellEnd"/>
      <w:r>
        <w:t>{mudde2007populist} and \</w:t>
      </w:r>
      <w:proofErr w:type="spellStart"/>
      <w:r>
        <w:t>citet</w:t>
      </w:r>
      <w:proofErr w:type="spellEnd"/>
      <w:r>
        <w:t xml:space="preserve">{mudde2013exclusionary} frames populism as a discursive concept. In this framework, populism is a view of the world, expressed through discourse, with two opposing forces; the people - who embody the moral good - and the corrupt elite who conspire against the people. Building off of </w:t>
      </w:r>
      <w:proofErr w:type="spellStart"/>
      <w:r>
        <w:t>Mudde's</w:t>
      </w:r>
      <w:proofErr w:type="spellEnd"/>
      <w:r>
        <w:t xml:space="preserve"> ideational concept, \</w:t>
      </w:r>
      <w:proofErr w:type="spellStart"/>
      <w:r>
        <w:t>citet</w:t>
      </w:r>
      <w:proofErr w:type="spellEnd"/>
      <w:r>
        <w:t>{hawkins2012measuring} define populism as a "\</w:t>
      </w:r>
      <w:proofErr w:type="spellStart"/>
      <w:proofErr w:type="gramStart"/>
      <w:r>
        <w:t>textit</w:t>
      </w:r>
      <w:proofErr w:type="spellEnd"/>
      <w:r>
        <w:t>{</w:t>
      </w:r>
      <w:proofErr w:type="gramEnd"/>
      <w:r>
        <w:t xml:space="preserve">Manichaean approach to the political world that equates the side of Good with the putative “will of the people” and the side of Evil with a conspiring elite}". </w:t>
      </w:r>
    </w:p>
    <w:p w14:paraId="7314E184" w14:textId="77777777" w:rsidR="00A02663" w:rsidRDefault="00A02663" w:rsidP="00CE534C">
      <w:pPr>
        <w:outlineLvl w:val="0"/>
      </w:pPr>
      <w:r>
        <w:t>\par</w:t>
      </w:r>
    </w:p>
    <w:p w14:paraId="031C89E1" w14:textId="71F6D195" w:rsidR="00A02663" w:rsidRDefault="00A02663" w:rsidP="00A02663">
      <w:r>
        <w:t>Another recent ideational conceptualization of populism has been proposed by \</w:t>
      </w:r>
      <w:proofErr w:type="spellStart"/>
      <w:r>
        <w:t>citet</w:t>
      </w:r>
      <w:proofErr w:type="spellEnd"/>
      <w:r>
        <w:t>{ostiguy2009high}. \</w:t>
      </w:r>
      <w:proofErr w:type="spellStart"/>
      <w:r>
        <w:t>citet</w:t>
      </w:r>
      <w:proofErr w:type="spellEnd"/>
      <w:r>
        <w:t xml:space="preserve">{ostiguy2009high} differs with Hawkins, </w:t>
      </w:r>
      <w:proofErr w:type="spellStart"/>
      <w:r>
        <w:t>Mudde</w:t>
      </w:r>
      <w:proofErr w:type="spellEnd"/>
      <w:r>
        <w:t>, and others in that populism is not a construct of how the world is viewed but how the populist relates to the people. \</w:t>
      </w:r>
      <w:proofErr w:type="spellStart"/>
      <w:r>
        <w:t>citet</w:t>
      </w:r>
      <w:proofErr w:type="spellEnd"/>
      <w:r>
        <w:t xml:space="preserve">{ostiguy2009high} argues that populists relate to the people by flaunting the low - behaving or speaking in a way that sets them apart from the elite and allows them to be more closely related to the people. </w:t>
      </w:r>
      <w:del w:id="204" w:author="Allen Hicken" w:date="2016-08-08T13:45:00Z">
        <w:r w:rsidDel="00823432">
          <w:delText>This can be epitomized by comparing</w:delText>
        </w:r>
      </w:del>
      <w:ins w:id="205" w:author="Allen Hicken" w:date="2016-08-08T13:45:00Z">
        <w:r w:rsidR="00823432">
          <w:t>By way of example, consider</w:t>
        </w:r>
      </w:ins>
      <w:r>
        <w:t xml:space="preserve"> two </w:t>
      </w:r>
      <w:ins w:id="206" w:author="Allen Hicken" w:date="2016-08-08T13:46:00Z">
        <w:r w:rsidR="00823432">
          <w:t xml:space="preserve">well-known </w:t>
        </w:r>
      </w:ins>
      <w:r>
        <w:t xml:space="preserve">Western politicians: David Cameron and Donald Trump. Cameron, an Oxford educated British politician speaks and behaves like a cultural elite and adheres to </w:t>
      </w:r>
      <w:ins w:id="207" w:author="Allen Hicken" w:date="2016-08-08T13:45:00Z">
        <w:r w:rsidR="00030C5B">
          <w:t xml:space="preserve">conventional </w:t>
        </w:r>
      </w:ins>
      <w:r>
        <w:t xml:space="preserve">rules and procedures. Trump, by contrast, flaunts the low and appeals to "the people" by using coarser language and rhetoric filled </w:t>
      </w:r>
      <w:ins w:id="208" w:author="Allen Hicken" w:date="2016-08-08T13:45:00Z">
        <w:r w:rsidR="00030C5B">
          <w:t xml:space="preserve">with </w:t>
        </w:r>
      </w:ins>
      <w:r>
        <w:t>insults towards elites while dismissing</w:t>
      </w:r>
      <w:ins w:id="209" w:author="Allen Hicken" w:date="2016-08-08T13:45:00Z">
        <w:r w:rsidR="00030C5B">
          <w:t xml:space="preserve"> and </w:t>
        </w:r>
      </w:ins>
      <w:ins w:id="210" w:author="Allen Hicken" w:date="2016-08-08T14:02:00Z">
        <w:r w:rsidR="00517C94">
          <w:t>denigrating</w:t>
        </w:r>
      </w:ins>
      <w:r>
        <w:t xml:space="preserve"> </w:t>
      </w:r>
      <w:ins w:id="211" w:author="Allen Hicken" w:date="2016-08-08T13:45:00Z">
        <w:r w:rsidR="00030C5B">
          <w:t xml:space="preserve">traditional </w:t>
        </w:r>
      </w:ins>
      <w:r>
        <w:t xml:space="preserve">rules and institutions. </w:t>
      </w:r>
    </w:p>
    <w:p w14:paraId="78E23934" w14:textId="77777777" w:rsidR="00A02663" w:rsidRDefault="00A02663" w:rsidP="00CE534C">
      <w:pPr>
        <w:outlineLvl w:val="0"/>
      </w:pPr>
      <w:r>
        <w:t>\par</w:t>
      </w:r>
    </w:p>
    <w:p w14:paraId="19B97023" w14:textId="79E139B1" w:rsidR="00A02663" w:rsidRDefault="00A02663" w:rsidP="00A02663">
      <w:r>
        <w:t>For the purposes of this study we adopt an ideational conceptualization of populism. We do this because it provides greater flexibility in comparing populists across regions of the world than otherwise possible with a material-organizational approach. By adopting a material-organizational conceptualization of populism, we would limit ourselves to elite dominated mass movements which are</w:t>
      </w:r>
      <w:ins w:id="212" w:author="Allen Hicken" w:date="2016-08-08T13:48:00Z">
        <w:r w:rsidR="00232294">
          <w:t xml:space="preserve"> </w:t>
        </w:r>
      </w:ins>
      <w:del w:id="213" w:author="Allen Hicken" w:date="2016-08-08T13:48:00Z">
        <w:r w:rsidDel="00232294">
          <w:delText xml:space="preserve"> more </w:delText>
        </w:r>
      </w:del>
      <w:r>
        <w:t>rare</w:t>
      </w:r>
      <w:ins w:id="214" w:author="Allen Hicken" w:date="2016-08-08T13:48:00Z">
        <w:r w:rsidR="00232294">
          <w:t>r</w:t>
        </w:r>
      </w:ins>
      <w:r>
        <w:t xml:space="preserve"> in areas of the world where politics are well organized via political parties. We also do not favor one ideational conceptualization over the other. A \</w:t>
      </w:r>
      <w:proofErr w:type="spellStart"/>
      <w:proofErr w:type="gramStart"/>
      <w:r>
        <w:t>textit</w:t>
      </w:r>
      <w:proofErr w:type="spellEnd"/>
      <w:r>
        <w:t>{</w:t>
      </w:r>
      <w:proofErr w:type="gramEnd"/>
      <w:r>
        <w:t>prima facie} check of populists suggests that there is significant overlap between the Manichean \</w:t>
      </w:r>
      <w:proofErr w:type="spellStart"/>
      <w:r>
        <w:t>citep</w:t>
      </w:r>
      <w:proofErr w:type="spellEnd"/>
      <w:r>
        <w:t>{hawkins2012measuring} and flaunting-the-low \</w:t>
      </w:r>
      <w:proofErr w:type="spellStart"/>
      <w:r>
        <w:t>citep</w:t>
      </w:r>
      <w:proofErr w:type="spellEnd"/>
      <w:r>
        <w:t xml:space="preserve">{ostiguy2009high} types of populists. In their attempt to construct a Manichean framing of the world, many populists seek to relate culturally to "the people" to set themselves apart from the elite against whom they are engaged in political battle. </w:t>
      </w:r>
    </w:p>
    <w:p w14:paraId="7A0FBD03" w14:textId="77777777" w:rsidR="00A02663" w:rsidRDefault="00A02663" w:rsidP="00A02663">
      <w:r>
        <w:t>\</w:t>
      </w:r>
      <w:proofErr w:type="gramStart"/>
      <w:r>
        <w:t>section{</w:t>
      </w:r>
      <w:proofErr w:type="gramEnd"/>
      <w:r>
        <w:t>Populism's Party Problem}</w:t>
      </w:r>
    </w:p>
    <w:p w14:paraId="48D3152C" w14:textId="77777777" w:rsidR="00A02663" w:rsidRDefault="00A02663" w:rsidP="00A02663">
      <w:r>
        <w:lastRenderedPageBreak/>
        <w:t>%%%Needs heavy reworking%%%%</w:t>
      </w:r>
    </w:p>
    <w:p w14:paraId="64E02734" w14:textId="73876B3E" w:rsidR="00A02663" w:rsidRDefault="00A02663" w:rsidP="00A02663">
      <w:r>
        <w:t xml:space="preserve">Many explanations for the rise of populism have been put forward </w:t>
      </w:r>
      <w:del w:id="215" w:author="Allen Hicken" w:date="2016-08-08T13:49:00Z">
        <w:r w:rsidDel="00411886">
          <w:delText>-</w:delText>
        </w:r>
      </w:del>
      <w:ins w:id="216" w:author="Allen Hicken" w:date="2016-08-08T13:49:00Z">
        <w:r w:rsidR="00411886">
          <w:t>–</w:t>
        </w:r>
      </w:ins>
      <w:r>
        <w:t xml:space="preserve"> </w:t>
      </w:r>
      <w:del w:id="217" w:author="Allen Hicken" w:date="2016-08-08T13:49:00Z">
        <w:r w:rsidDel="00411886">
          <w:delText xml:space="preserve">many </w:delText>
        </w:r>
      </w:del>
      <w:ins w:id="218" w:author="Allen Hicken" w:date="2016-08-08T13:49:00Z">
        <w:r w:rsidR="00411886">
          <w:t xml:space="preserve">a number </w:t>
        </w:r>
      </w:ins>
      <w:r>
        <w:t>of which center o</w:t>
      </w:r>
      <w:ins w:id="219" w:author="Allen Hicken" w:date="2016-08-08T13:49:00Z">
        <w:r w:rsidR="00411886">
          <w:t>n</w:t>
        </w:r>
      </w:ins>
      <w:del w:id="220" w:author="Allen Hicken" w:date="2016-08-08T13:49:00Z">
        <w:r w:rsidDel="00411886">
          <w:delText>f</w:delText>
        </w:r>
      </w:del>
      <w:r>
        <w:t xml:space="preserve"> economic</w:t>
      </w:r>
      <w:ins w:id="221" w:author="Allen Hicken" w:date="2016-08-08T13:49:00Z">
        <w:r w:rsidR="00411886">
          <w:t>-</w:t>
        </w:r>
      </w:ins>
      <w:del w:id="222" w:author="Allen Hicken" w:date="2016-08-08T13:49:00Z">
        <w:r w:rsidDel="00411886">
          <w:delText xml:space="preserve"> </w:delText>
        </w:r>
      </w:del>
      <w:r>
        <w:t>focused explanations</w:t>
      </w:r>
      <w:ins w:id="223" w:author="Allen Hicken" w:date="2016-08-08T13:49:00Z">
        <w:r w:rsidR="00411886">
          <w:t xml:space="preserve">. In this view populist is an </w:t>
        </w:r>
      </w:ins>
      <w:ins w:id="224" w:author="Allen Hicken" w:date="2016-08-08T13:50:00Z">
        <w:r w:rsidR="00411886">
          <w:t>outgrowth</w:t>
        </w:r>
      </w:ins>
      <w:ins w:id="225" w:author="Allen Hicken" w:date="2016-08-08T13:49:00Z">
        <w:r w:rsidR="00411886">
          <w:t xml:space="preserve"> </w:t>
        </w:r>
      </w:ins>
      <w:ins w:id="226" w:author="Allen Hicken" w:date="2016-08-08T13:50:00Z">
        <w:r w:rsidR="00411886">
          <w:t>of or backlash against</w:t>
        </w:r>
      </w:ins>
      <w:r>
        <w:t xml:space="preserve"> </w:t>
      </w:r>
      <w:del w:id="227" w:author="Allen Hicken" w:date="2016-08-08T13:50:00Z">
        <w:r w:rsidDel="00411886">
          <w:delText>such as populism being a function of anti-</w:delText>
        </w:r>
      </w:del>
      <w:r>
        <w:t xml:space="preserve">globalization (CITE), </w:t>
      </w:r>
      <w:del w:id="228" w:author="Allen Hicken" w:date="2016-08-08T13:50:00Z">
        <w:r w:rsidDel="00411886">
          <w:delText>anti-</w:delText>
        </w:r>
      </w:del>
      <w:r>
        <w:t xml:space="preserve">neoliberalism (CITE), or economic crisis (CITE). While populist discourse often </w:t>
      </w:r>
      <w:del w:id="229" w:author="Allen Hicken" w:date="2016-08-08T13:50:00Z">
        <w:r w:rsidDel="008F26C4">
          <w:delText xml:space="preserve">includes </w:delText>
        </w:r>
      </w:del>
      <w:ins w:id="230" w:author="Allen Hicken" w:date="2016-08-08T13:50:00Z">
        <w:r w:rsidR="008F26C4">
          <w:t xml:space="preserve">refers to </w:t>
        </w:r>
      </w:ins>
      <w:del w:id="231" w:author="Allen Hicken" w:date="2016-08-08T13:51:00Z">
        <w:r w:rsidDel="008F26C4">
          <w:delText xml:space="preserve">issues of </w:delText>
        </w:r>
      </w:del>
      <w:r>
        <w:t xml:space="preserve">economic grievances, we agree with others that populism is a </w:t>
      </w:r>
      <w:ins w:id="232" w:author="Allen Hicken" w:date="2016-08-08T13:51:00Z">
        <w:r w:rsidR="008F26C4">
          <w:t xml:space="preserve">chiefly </w:t>
        </w:r>
      </w:ins>
      <w:r>
        <w:t xml:space="preserve">political phenomena (CITE) and that this phenomena centers </w:t>
      </w:r>
      <w:del w:id="233" w:author="Allen Hicken" w:date="2016-08-08T13:51:00Z">
        <w:r w:rsidDel="00464D73">
          <w:delText xml:space="preserve">around </w:delText>
        </w:r>
      </w:del>
      <w:ins w:id="234" w:author="Allen Hicken" w:date="2016-08-08T13:51:00Z">
        <w:r w:rsidR="00464D73">
          <w:t xml:space="preserve">is closely linked with the nature of </w:t>
        </w:r>
      </w:ins>
      <w:r>
        <w:t xml:space="preserve">political parties. </w:t>
      </w:r>
      <w:ins w:id="235" w:author="Allen Hicken" w:date="2016-08-08T13:57:00Z">
        <w:r w:rsidR="00CF5214">
          <w:t xml:space="preserve">While we </w:t>
        </w:r>
      </w:ins>
      <w:ins w:id="236" w:author="Allen Hicken" w:date="2016-08-08T13:58:00Z">
        <w:r w:rsidR="00CF5214">
          <w:t xml:space="preserve">among </w:t>
        </w:r>
      </w:ins>
      <w:ins w:id="237" w:author="Allen Hicken" w:date="2016-08-08T13:57:00Z">
        <w:r w:rsidR="00CF5214">
          <w:t xml:space="preserve">the first to explicitly link populism to party systems, </w:t>
        </w:r>
      </w:ins>
      <w:ins w:id="238" w:author="Allen Hicken" w:date="2016-08-08T13:58:00Z">
        <w:r w:rsidR="00CF5214">
          <w:t xml:space="preserve">other scholars have certainly noted the role that parties play in the rise of populism, particularly in Latin America. </w:t>
        </w:r>
      </w:ins>
      <w:del w:id="239" w:author="Allen Hicken" w:date="2016-08-08T13:54:00Z">
        <w:r w:rsidDel="00AD71BE">
          <w:delText xml:space="preserve">Indeed, we believe that </w:delText>
        </w:r>
      </w:del>
      <w:r>
        <w:t>Ken Roberts</w:t>
      </w:r>
      <w:ins w:id="240" w:author="Allen Hicken" w:date="2016-08-08T13:59:00Z">
        <w:r w:rsidR="005B200F">
          <w:t xml:space="preserve">, for example, notes that </w:t>
        </w:r>
      </w:ins>
      <w:del w:id="241" w:author="Allen Hicken" w:date="2016-08-08T14:00:00Z">
        <w:r w:rsidDel="005B200F">
          <w:delText xml:space="preserve"> </w:delText>
        </w:r>
      </w:del>
      <w:del w:id="242" w:author="Allen Hicken" w:date="2016-08-08T13:59:00Z">
        <w:r w:rsidDel="005B200F">
          <w:delText xml:space="preserve">partially identifies a key role parties concerning the rise of populism in Latin America in the 1990s - </w:delText>
        </w:r>
      </w:del>
      <w:del w:id="243" w:author="Allen Hicken" w:date="2016-08-08T14:00:00Z">
        <w:r w:rsidDel="00715042">
          <w:delText xml:space="preserve">programmatic delinkages between society and parties as a result </w:delText>
        </w:r>
      </w:del>
      <w:ins w:id="244" w:author="Allen Hicken" w:date="2016-08-08T14:00:00Z">
        <w:r w:rsidR="00715042">
          <w:t xml:space="preserve">the use </w:t>
        </w:r>
      </w:ins>
      <w:r>
        <w:t xml:space="preserve">of bait-and-switch tactics </w:t>
      </w:r>
      <w:del w:id="245" w:author="Allen Hicken" w:date="2016-08-08T14:00:00Z">
        <w:r w:rsidDel="00715042">
          <w:delText xml:space="preserve">used </w:delText>
        </w:r>
      </w:del>
      <w:r>
        <w:t>by party elites</w:t>
      </w:r>
      <w:ins w:id="246" w:author="Allen Hicken" w:date="2016-08-08T14:00:00Z">
        <w:r w:rsidR="00715042">
          <w:t xml:space="preserve"> lead to programmatic </w:t>
        </w:r>
        <w:proofErr w:type="spellStart"/>
        <w:r w:rsidR="00715042">
          <w:t>delinkage</w:t>
        </w:r>
        <w:proofErr w:type="spellEnd"/>
        <w:r w:rsidR="00715042">
          <w:t xml:space="preserve"> between society and parties </w:t>
        </w:r>
      </w:ins>
      <w:ins w:id="247" w:author="Allen Hicken" w:date="2016-08-08T14:01:00Z">
        <w:r w:rsidR="00715042">
          <w:t>and contributed to the rise of populist politicians</w:t>
        </w:r>
      </w:ins>
      <w:r>
        <w:t xml:space="preserve"> \</w:t>
      </w:r>
      <w:proofErr w:type="spellStart"/>
      <w:r>
        <w:t>citep</w:t>
      </w:r>
      <w:proofErr w:type="spellEnd"/>
      <w:r>
        <w:t xml:space="preserve">{roberts1995neoliberalism, roberts2012politics, roberts2013market}. </w:t>
      </w:r>
      <w:del w:id="248" w:author="Allen Hicken" w:date="2016-08-08T14:01:00Z">
        <w:r w:rsidDel="00517C94">
          <w:delText>Although we do not agree with Robert's conceptualization of populism as a form of organization</w:delText>
        </w:r>
      </w:del>
      <w:ins w:id="249" w:author="Allen Hicken" w:date="2016-08-08T14:01:00Z">
        <w:r w:rsidR="00517C94">
          <w:t>While we use a different conceptualization of populism than Roberts</w:t>
        </w:r>
      </w:ins>
      <w:r>
        <w:t xml:space="preserve">, we </w:t>
      </w:r>
      <w:del w:id="250" w:author="Allen Hicken" w:date="2016-08-08T14:01:00Z">
        <w:r w:rsidDel="00517C94">
          <w:delText xml:space="preserve">do </w:delText>
        </w:r>
      </w:del>
      <w:ins w:id="251" w:author="Allen Hicken" w:date="2016-08-08T14:02:00Z">
        <w:r w:rsidR="00517C94">
          <w:t>likewise</w:t>
        </w:r>
      </w:ins>
      <w:ins w:id="252" w:author="Allen Hicken" w:date="2016-08-08T14:01:00Z">
        <w:r w:rsidR="00517C94">
          <w:t xml:space="preserve"> </w:t>
        </w:r>
      </w:ins>
      <w:r>
        <w:t xml:space="preserve">see populism as a function of </w:t>
      </w:r>
      <w:ins w:id="253" w:author="Allen Hicken" w:date="2016-08-08T14:02:00Z">
        <w:r w:rsidR="00517C94">
          <w:t>weak/</w:t>
        </w:r>
      </w:ins>
      <w:r>
        <w:t xml:space="preserve">weakened parties and party systems. Thus, economic explanations are only indirectly related to populism in that if economic phenomena weaken political parties, populism is more likely to exist. </w:t>
      </w:r>
    </w:p>
    <w:p w14:paraId="064CD727" w14:textId="77777777" w:rsidR="00A02663" w:rsidRDefault="00A02663" w:rsidP="00CE534C">
      <w:pPr>
        <w:outlineLvl w:val="0"/>
      </w:pPr>
      <w:r>
        <w:t>\par</w:t>
      </w:r>
    </w:p>
    <w:p w14:paraId="4CE69DCD" w14:textId="251510D5" w:rsidR="00A02663" w:rsidRDefault="00A02663" w:rsidP="00A02663">
      <w:r>
        <w:t>To outline how populism is a function of parties and party systems we treat populism as a strategy to garner electoral votes.</w:t>
      </w:r>
      <w:ins w:id="254" w:author="Allen Hicken" w:date="2016-08-08T14:03:00Z">
        <w:r w:rsidR="00517C94">
          <w:t xml:space="preserve"> We view party-based appeals and populism as two alternative (though not necessarily mutually exclusive) strategies for mobilizing </w:t>
        </w:r>
        <w:commentRangeStart w:id="255"/>
        <w:r w:rsidR="00517C94">
          <w:t>voters</w:t>
        </w:r>
        <w:commentRangeEnd w:id="255"/>
        <w:r w:rsidR="00517C94">
          <w:rPr>
            <w:rStyle w:val="CommentReference"/>
          </w:rPr>
          <w:commentReference w:id="255"/>
        </w:r>
        <w:r w:rsidR="00517C94">
          <w:t xml:space="preserve">. </w:t>
        </w:r>
      </w:ins>
      <w:r>
        <w:t xml:space="preserve"> In this way, populism can be seen as a substitute or a compliment to political parties as an instrument </w:t>
      </w:r>
      <w:del w:id="256" w:author="Allen Hicken" w:date="2016-08-08T14:04:00Z">
        <w:r w:rsidDel="00517C94">
          <w:delText xml:space="preserve">in </w:delText>
        </w:r>
      </w:del>
      <w:ins w:id="257" w:author="Allen Hicken" w:date="2016-08-08T14:04:00Z">
        <w:r w:rsidR="00517C94">
          <w:t xml:space="preserve">for </w:t>
        </w:r>
      </w:ins>
      <w:r>
        <w:t>organization and mobilizing voters. In consolidated democracies, political parties serve as</w:t>
      </w:r>
      <w:del w:id="258" w:author="Allen Hicken" w:date="2016-08-08T14:04:00Z">
        <w:r w:rsidDel="00517C94">
          <w:delText xml:space="preserve"> (perhaps)</w:delText>
        </w:r>
      </w:del>
      <w:r>
        <w:t xml:space="preserve"> the </w:t>
      </w:r>
      <w:ins w:id="259" w:author="Allen Hicken" w:date="2016-08-08T14:04:00Z">
        <w:r w:rsidR="00517C94">
          <w:t xml:space="preserve">most effective </w:t>
        </w:r>
      </w:ins>
      <w:del w:id="260" w:author="Allen Hicken" w:date="2016-08-08T14:04:00Z">
        <w:r w:rsidDel="00517C94">
          <w:delText xml:space="preserve">best </w:delText>
        </w:r>
      </w:del>
      <w:r>
        <w:t xml:space="preserve">instrument </w:t>
      </w:r>
      <w:del w:id="261" w:author="Allen Hicken" w:date="2016-08-08T14:04:00Z">
        <w:r w:rsidDel="00517C94">
          <w:delText xml:space="preserve">of </w:delText>
        </w:r>
      </w:del>
      <w:ins w:id="262" w:author="Allen Hicken" w:date="2016-08-08T14:04:00Z">
        <w:r w:rsidR="00517C94">
          <w:t xml:space="preserve">for </w:t>
        </w:r>
      </w:ins>
      <w:r>
        <w:t xml:space="preserve">political organization and </w:t>
      </w:r>
      <w:ins w:id="263" w:author="Allen Hicken" w:date="2016-08-08T14:05:00Z">
        <w:r w:rsidR="00517C94">
          <w:t xml:space="preserve">electoral </w:t>
        </w:r>
      </w:ins>
      <w:r>
        <w:t>mobilization</w:t>
      </w:r>
      <w:del w:id="264" w:author="Allen Hicken" w:date="2016-08-08T14:05:00Z">
        <w:r w:rsidDel="00517C94">
          <w:delText xml:space="preserve"> for the purpose of contesting elections</w:delText>
        </w:r>
      </w:del>
      <w:r>
        <w:t xml:space="preserve">. However, </w:t>
      </w:r>
      <w:ins w:id="265" w:author="Allen Hicken" w:date="2016-08-08T14:05:00Z">
        <w:r w:rsidR="00517C94">
          <w:t xml:space="preserve">in many polities </w:t>
        </w:r>
      </w:ins>
      <w:del w:id="266" w:author="Allen Hicken" w:date="2016-08-08T14:22:00Z">
        <w:r w:rsidDel="00E24B4B">
          <w:delText>political parties have limits and many parties throughout the world use additional or different</w:delText>
        </w:r>
      </w:del>
      <w:ins w:id="267" w:author="Allen Hicken" w:date="2016-08-08T14:22:00Z">
        <w:r w:rsidR="00E24B4B">
          <w:t>other</w:t>
        </w:r>
      </w:ins>
      <w:r>
        <w:t xml:space="preserve"> strategies (such as </w:t>
      </w:r>
      <w:proofErr w:type="spellStart"/>
      <w:r>
        <w:t>clientelism</w:t>
      </w:r>
      <w:proofErr w:type="spellEnd"/>
      <w:r>
        <w:t>)</w:t>
      </w:r>
      <w:ins w:id="268" w:author="Allen Hicken" w:date="2016-08-08T14:22:00Z">
        <w:r w:rsidR="00E24B4B">
          <w:t xml:space="preserve"> are more effective</w:t>
        </w:r>
      </w:ins>
      <w:r>
        <w:t xml:space="preserve"> </w:t>
      </w:r>
      <w:del w:id="269" w:author="Allen Hicken" w:date="2016-08-08T14:22:00Z">
        <w:r w:rsidDel="00E24B4B">
          <w:delText xml:space="preserve">to </w:delText>
        </w:r>
      </w:del>
      <w:ins w:id="270" w:author="Allen Hicken" w:date="2016-08-08T14:22:00Z">
        <w:r w:rsidR="00E24B4B">
          <w:t xml:space="preserve">at </w:t>
        </w:r>
      </w:ins>
      <w:del w:id="271" w:author="Allen Hicken" w:date="2016-08-08T14:22:00Z">
        <w:r w:rsidDel="00E24B4B">
          <w:delText xml:space="preserve">attract </w:delText>
        </w:r>
      </w:del>
      <w:ins w:id="272" w:author="Allen Hicken" w:date="2016-08-08T14:22:00Z">
        <w:r w:rsidR="00E24B4B">
          <w:t xml:space="preserve">mobilizing </w:t>
        </w:r>
      </w:ins>
      <w:r>
        <w:t>voters</w:t>
      </w:r>
      <w:del w:id="273" w:author="Allen Hicken" w:date="2016-08-08T14:22:00Z">
        <w:r w:rsidDel="00E24B4B">
          <w:delText xml:space="preserve"> rather than solely relying on a professionalized apparatus</w:delText>
        </w:r>
      </w:del>
      <w:r>
        <w:t xml:space="preserve">. </w:t>
      </w:r>
    </w:p>
    <w:p w14:paraId="4640A8E0" w14:textId="77777777" w:rsidR="00A02663" w:rsidRDefault="00A02663" w:rsidP="00CE534C">
      <w:pPr>
        <w:outlineLvl w:val="0"/>
      </w:pPr>
      <w:r>
        <w:t>\par</w:t>
      </w:r>
    </w:p>
    <w:p w14:paraId="399B6654" w14:textId="0D7E2A26" w:rsidR="00A02663" w:rsidRDefault="00A02663" w:rsidP="00A02663">
      <w:pPr>
        <w:rPr>
          <w:ins w:id="274" w:author="Allen Hicken" w:date="2016-08-08T21:08:00Z"/>
        </w:rPr>
      </w:pPr>
      <w:r>
        <w:t xml:space="preserve">Where political parties are more </w:t>
      </w:r>
      <w:ins w:id="275" w:author="Allen Hicken" w:date="2016-08-08T14:39:00Z">
        <w:r w:rsidR="002D0EE2">
          <w:t xml:space="preserve">institutionalized (i.e. </w:t>
        </w:r>
      </w:ins>
      <w:r>
        <w:t xml:space="preserve">cohesive, organized, </w:t>
      </w:r>
      <w:del w:id="276" w:author="Allen Hicken" w:date="2016-08-08T14:39:00Z">
        <w:r w:rsidDel="00E46213">
          <w:delText xml:space="preserve">boast </w:delText>
        </w:r>
      </w:del>
      <w:ins w:id="277" w:author="Allen Hicken" w:date="2016-08-08T14:39:00Z">
        <w:r w:rsidR="00E46213">
          <w:t xml:space="preserve">with </w:t>
        </w:r>
      </w:ins>
      <w:r>
        <w:t xml:space="preserve">professionalize staff, </w:t>
      </w:r>
      <w:del w:id="278" w:author="Allen Hicken" w:date="2016-08-08T14:39:00Z">
        <w:r w:rsidDel="002D0EE2">
          <w:delText xml:space="preserve">and carry </w:delText>
        </w:r>
      </w:del>
      <w:r>
        <w:t>an establish brand</w:t>
      </w:r>
      <w:ins w:id="279" w:author="Allen Hicken" w:date="2016-08-08T14:40:00Z">
        <w:r w:rsidR="002D0EE2">
          <w:t>)</w:t>
        </w:r>
      </w:ins>
      <w:r>
        <w:t xml:space="preserve">, the payoffs </w:t>
      </w:r>
      <w:del w:id="280" w:author="Allen Hicken" w:date="2016-08-08T14:40:00Z">
        <w:r w:rsidDel="002D0EE2">
          <w:delText xml:space="preserve">of </w:delText>
        </w:r>
      </w:del>
      <w:ins w:id="281" w:author="Allen Hicken" w:date="2016-08-08T14:40:00Z">
        <w:r w:rsidR="002D0EE2">
          <w:t xml:space="preserve">for </w:t>
        </w:r>
      </w:ins>
      <w:r>
        <w:t xml:space="preserve">using populist rhetoric to build a constituency diminish as </w:t>
      </w:r>
      <w:ins w:id="282" w:author="Allen Hicken" w:date="2016-08-08T14:41:00Z">
        <w:r w:rsidR="002D0EE2">
          <w:t xml:space="preserve">that </w:t>
        </w:r>
      </w:ins>
      <w:r>
        <w:t xml:space="preserve">rhetoric is less capable of inducing electoral loyalty </w:t>
      </w:r>
      <w:del w:id="283" w:author="Allen Hicken" w:date="2016-08-08T14:42:00Z">
        <w:r w:rsidDel="002D0EE2">
          <w:delText xml:space="preserve">than </w:delText>
        </w:r>
      </w:del>
      <w:ins w:id="284" w:author="Allen Hicken" w:date="2016-08-08T14:42:00Z">
        <w:r w:rsidR="002D0EE2">
          <w:t xml:space="preserve">compared to </w:t>
        </w:r>
      </w:ins>
      <w:r>
        <w:t xml:space="preserve">more </w:t>
      </w:r>
      <w:del w:id="285" w:author="Allen Hicken" w:date="2016-08-08T14:42:00Z">
        <w:r w:rsidDel="002D0EE2">
          <w:delText xml:space="preserve">direct </w:delText>
        </w:r>
      </w:del>
      <w:ins w:id="286" w:author="Allen Hicken" w:date="2016-08-08T14:42:00Z">
        <w:r w:rsidR="002D0EE2">
          <w:t xml:space="preserve">enduring </w:t>
        </w:r>
      </w:ins>
      <w:r>
        <w:t xml:space="preserve">and material connections to voters. To demonstrate how populism is a function of parties and party systems we outline three ways through which populists contest elections vis-\'{a}-vis parties in party systems: Populist Entry, Populist Adaptation, and Populist Capture. </w:t>
      </w:r>
    </w:p>
    <w:p w14:paraId="4A59D1E8" w14:textId="4217FB65" w:rsidR="00E07249" w:rsidRDefault="00874BC7" w:rsidP="00CE534C">
      <w:pPr>
        <w:outlineLvl w:val="0"/>
        <w:rPr>
          <w:ins w:id="287" w:author="Allen Hicken" w:date="2016-08-08T21:08:00Z"/>
        </w:rPr>
      </w:pPr>
      <w:ins w:id="288" w:author="Allen Hicken" w:date="2016-08-08T21:18:00Z">
        <w:r>
          <w:t>\par</w:t>
        </w:r>
      </w:ins>
    </w:p>
    <w:p w14:paraId="72D69A2E" w14:textId="5854E2E9" w:rsidR="00E07249" w:rsidRDefault="00E07249" w:rsidP="00A02663">
      <w:pPr>
        <w:rPr>
          <w:ins w:id="289" w:author="Allen Hicken" w:date="2016-08-08T21:18:00Z"/>
        </w:rPr>
      </w:pPr>
      <w:ins w:id="290" w:author="Allen Hicken" w:date="2016-08-08T21:08:00Z">
        <w:r>
          <w:t xml:space="preserve">To begin with, it is helpful to think </w:t>
        </w:r>
      </w:ins>
      <w:ins w:id="291" w:author="Allen Hicken" w:date="2016-08-08T21:09:00Z">
        <w:r>
          <w:t>about</w:t>
        </w:r>
      </w:ins>
      <w:ins w:id="292" w:author="Allen Hicken" w:date="2016-08-08T21:08:00Z">
        <w:r>
          <w:t xml:space="preserve"> </w:t>
        </w:r>
      </w:ins>
      <w:ins w:id="293" w:author="Allen Hicken" w:date="2016-08-08T21:09:00Z">
        <w:r>
          <w:t>how much political space th</w:t>
        </w:r>
        <w:r w:rsidR="00254EB2">
          <w:t>ere is for would-be populists. The hostility of the</w:t>
        </w:r>
      </w:ins>
      <w:ins w:id="294" w:author="Allen Hicken" w:date="2016-08-08T21:12:00Z">
        <w:r w:rsidR="00254EB2">
          <w:t xml:space="preserve"> electoral environment shapes both the likelihood that populists will compete and be successful, and the form that </w:t>
        </w:r>
      </w:ins>
      <w:ins w:id="295" w:author="Allen Hicken" w:date="2016-08-09T10:58:00Z">
        <w:r w:rsidR="00C67EE4">
          <w:t>populist competition</w:t>
        </w:r>
      </w:ins>
      <w:ins w:id="296" w:author="Allen Hicken" w:date="2016-08-08T21:12:00Z">
        <w:r w:rsidR="00254EB2">
          <w:t xml:space="preserve"> will take. </w:t>
        </w:r>
      </w:ins>
      <w:ins w:id="297" w:author="Allen Hicken" w:date="2016-08-08T21:16:00Z">
        <w:r w:rsidR="00D02420">
          <w:t xml:space="preserve">We distinguish between two factors that affect the hostility of electoral </w:t>
        </w:r>
      </w:ins>
      <w:ins w:id="298" w:author="Allen Hicken" w:date="2016-08-08T21:17:00Z">
        <w:r w:rsidR="00D02420">
          <w:t>environment</w:t>
        </w:r>
      </w:ins>
      <w:ins w:id="299" w:author="Allen Hicken" w:date="2016-08-08T21:16:00Z">
        <w:r w:rsidR="00D02420">
          <w:t xml:space="preserve">: the </w:t>
        </w:r>
      </w:ins>
      <w:ins w:id="300" w:author="Allen Hicken" w:date="2016-08-08T21:17:00Z">
        <w:r w:rsidR="00900711">
          <w:t>level of party institutionalization, and the level of electoral permissiveness/restrictiveness.</w:t>
        </w:r>
        <w:r w:rsidR="00947D13">
          <w:t xml:space="preserve"> </w:t>
        </w:r>
      </w:ins>
      <w:ins w:id="301" w:author="Allen Hicken" w:date="2016-08-08T21:20:00Z">
        <w:r w:rsidR="00074A87">
          <w:t xml:space="preserve">(See Figure XXX) </w:t>
        </w:r>
      </w:ins>
      <w:ins w:id="302" w:author="Allen Hicken" w:date="2016-08-09T10:58:00Z">
        <w:r w:rsidR="005A78EA">
          <w:t xml:space="preserve">Holding all else constant (the economic environment, the popularity of existing parties, etc.) </w:t>
        </w:r>
      </w:ins>
      <w:ins w:id="303" w:author="Allen Hicken" w:date="2016-08-08T21:27:00Z">
        <w:r w:rsidR="005A78EA">
          <w:t>t</w:t>
        </w:r>
        <w:r w:rsidR="00334031">
          <w:t>he combinati</w:t>
        </w:r>
        <w:r w:rsidR="005A78EA">
          <w:t>on of these two factors shape the competitive environment and thus the strategy of would-be populists.</w:t>
        </w:r>
      </w:ins>
    </w:p>
    <w:p w14:paraId="465A1254" w14:textId="77777777" w:rsidR="00874BC7" w:rsidRDefault="00874BC7" w:rsidP="00A02663"/>
    <w:p w14:paraId="19B16CE6" w14:textId="4B91F15D" w:rsidR="00A02663" w:rsidRDefault="00A02663" w:rsidP="00A02663">
      <w:r>
        <w:t>\</w:t>
      </w:r>
      <w:proofErr w:type="gramStart"/>
      <w:r>
        <w:t>subsection{</w:t>
      </w:r>
      <w:proofErr w:type="gramEnd"/>
      <w:ins w:id="304" w:author="Allen Hicken" w:date="2016-08-09T11:00:00Z">
        <w:r w:rsidR="005A78EA">
          <w:t xml:space="preserve">Low environmental hostility: </w:t>
        </w:r>
      </w:ins>
      <w:r>
        <w:t>Populist Entry}</w:t>
      </w:r>
    </w:p>
    <w:p w14:paraId="5BFE1DD7" w14:textId="13AB3DFB" w:rsidR="00FB28BF" w:rsidRDefault="00A02663" w:rsidP="00A02663">
      <w:pPr>
        <w:rPr>
          <w:ins w:id="305" w:author="Allen Hicken" w:date="2016-08-09T11:26:00Z"/>
        </w:rPr>
      </w:pPr>
      <w:del w:id="306" w:author="Allen Hicken" w:date="2016-08-09T11:09:00Z">
        <w:r w:rsidDel="00026942">
          <w:delText>As previously stated we outline three ways in which populists contest elections within a party system</w:delText>
        </w:r>
      </w:del>
      <w:ins w:id="307" w:author="Allen Hicken" w:date="2016-08-09T11:10:00Z">
        <w:r w:rsidR="00026942">
          <w:t xml:space="preserve">When institutionalization and </w:t>
        </w:r>
      </w:ins>
      <w:ins w:id="308" w:author="Allen Hicken" w:date="2016-08-09T11:11:00Z">
        <w:r w:rsidR="00026942">
          <w:t>barriers</w:t>
        </w:r>
      </w:ins>
      <w:ins w:id="309" w:author="Allen Hicken" w:date="2016-08-09T11:10:00Z">
        <w:r w:rsidR="00026942">
          <w:t xml:space="preserve"> </w:t>
        </w:r>
      </w:ins>
      <w:ins w:id="310" w:author="Allen Hicken" w:date="2016-08-09T11:11:00Z">
        <w:r w:rsidR="00026942">
          <w:t xml:space="preserve">to entry are low </w:t>
        </w:r>
      </w:ins>
      <w:ins w:id="311" w:author="Allen Hicken" w:date="2016-08-09T11:18:00Z">
        <w:r w:rsidR="00391E85">
          <w:t xml:space="preserve">the </w:t>
        </w:r>
      </w:ins>
      <w:ins w:id="312" w:author="Allen Hicken" w:date="2016-08-09T11:19:00Z">
        <w:r w:rsidR="00391E85">
          <w:t>environment</w:t>
        </w:r>
      </w:ins>
      <w:ins w:id="313" w:author="Allen Hicken" w:date="2016-08-09T11:18:00Z">
        <w:r w:rsidR="00391E85">
          <w:t xml:space="preserve"> </w:t>
        </w:r>
      </w:ins>
      <w:ins w:id="314" w:author="Allen Hicken" w:date="2016-08-09T11:19:00Z">
        <w:r w:rsidR="00391E85">
          <w:t xml:space="preserve">for populist parties is ideal. Populists can easily enter the system and mobilize voters who are at best only weakly attached to existing </w:t>
        </w:r>
      </w:ins>
      <w:ins w:id="315" w:author="Allen Hicken" w:date="2016-08-09T11:20:00Z">
        <w:r w:rsidR="00391E85">
          <w:t>political</w:t>
        </w:r>
      </w:ins>
      <w:ins w:id="316" w:author="Allen Hicken" w:date="2016-08-09T11:19:00Z">
        <w:r w:rsidR="00391E85">
          <w:t xml:space="preserve"> </w:t>
        </w:r>
      </w:ins>
      <w:ins w:id="317" w:author="Allen Hicken" w:date="2016-08-09T11:20:00Z">
        <w:r w:rsidR="00391E85">
          <w:t>parties \</w:t>
        </w:r>
        <w:proofErr w:type="spellStart"/>
        <w:proofErr w:type="gramStart"/>
        <w:r w:rsidR="00391E85">
          <w:t>citet</w:t>
        </w:r>
        <w:proofErr w:type="spellEnd"/>
        <w:r w:rsidR="00391E85">
          <w:t>{</w:t>
        </w:r>
        <w:proofErr w:type="gramEnd"/>
        <w:r w:rsidR="00391E85">
          <w:t xml:space="preserve">tavits2006party, tavits2008party, tavits2013post}. In </w:t>
        </w:r>
        <w:r w:rsidR="00391E85">
          <w:lastRenderedPageBreak/>
          <w:t xml:space="preserve">short, </w:t>
        </w:r>
      </w:ins>
      <w:ins w:id="318" w:author="Allen Hicken" w:date="2016-08-09T11:21:00Z">
        <w:r w:rsidR="00391E85">
          <w:t>we argue that environmen</w:t>
        </w:r>
      </w:ins>
      <w:ins w:id="319" w:author="Allen Hicken" w:date="2016-08-09T11:22:00Z">
        <w:r w:rsidR="00391E85">
          <w:t>t</w:t>
        </w:r>
      </w:ins>
      <w:ins w:id="320" w:author="Allen Hicken" w:date="2016-08-09T11:21:00Z">
        <w:r w:rsidR="00391E85">
          <w:t>s with low</w:t>
        </w:r>
      </w:ins>
      <w:ins w:id="321" w:author="Allen Hicken" w:date="2016-08-09T11:22:00Z">
        <w:r w:rsidR="00391E85">
          <w:t xml:space="preserve"> hostility</w:t>
        </w:r>
      </w:ins>
      <w:ins w:id="322" w:author="Allen Hicken" w:date="2016-08-09T11:21:00Z">
        <w:r w:rsidR="00391E85">
          <w:t xml:space="preserve"> populism</w:t>
        </w:r>
      </w:ins>
      <w:ins w:id="323" w:author="Allen Hicken" w:date="2016-08-09T11:22:00Z">
        <w:r w:rsidR="00391E85">
          <w:t xml:space="preserve"> provide the best </w:t>
        </w:r>
        <w:proofErr w:type="spellStart"/>
        <w:r w:rsidR="00391E85">
          <w:t>opportuntity</w:t>
        </w:r>
        <w:proofErr w:type="spellEnd"/>
        <w:r w:rsidR="00391E85">
          <w:t xml:space="preserve"> for populist parties, and hence, we should expect populist parties to be more </w:t>
        </w:r>
      </w:ins>
      <w:ins w:id="324" w:author="Allen Hicken" w:date="2016-08-09T11:23:00Z">
        <w:r w:rsidR="00391E85">
          <w:t>prevalent</w:t>
        </w:r>
      </w:ins>
      <w:ins w:id="325" w:author="Allen Hicken" w:date="2016-08-09T11:22:00Z">
        <w:r w:rsidR="00391E85">
          <w:t xml:space="preserve"> and more successful in these environments, ceteris paribus</w:t>
        </w:r>
      </w:ins>
      <w:ins w:id="326" w:author="Allen Hicken" w:date="2016-08-09T11:21:00Z">
        <w:r w:rsidR="00391E85">
          <w:t>.</w:t>
        </w:r>
      </w:ins>
      <w:ins w:id="327" w:author="Allen Hicken" w:date="2016-08-09T11:19:00Z">
        <w:r w:rsidR="00CE2061">
          <w:t xml:space="preserve"> </w:t>
        </w:r>
      </w:ins>
    </w:p>
    <w:p w14:paraId="0FDDEF69" w14:textId="77777777" w:rsidR="00FB28BF" w:rsidRDefault="00FB28BF" w:rsidP="00CE534C">
      <w:pPr>
        <w:outlineLvl w:val="0"/>
        <w:rPr>
          <w:ins w:id="328" w:author="Allen Hicken" w:date="2016-08-09T11:26:00Z"/>
        </w:rPr>
      </w:pPr>
      <w:ins w:id="329" w:author="Allen Hicken" w:date="2016-08-09T11:26:00Z">
        <w:r>
          <w:t>\par</w:t>
        </w:r>
      </w:ins>
    </w:p>
    <w:p w14:paraId="503657E6" w14:textId="2F644E48" w:rsidR="00FB28BF" w:rsidRDefault="00FB28BF" w:rsidP="00FB28BF">
      <w:pPr>
        <w:rPr>
          <w:ins w:id="330" w:author="Allen Hicken" w:date="2016-08-09T11:26:00Z"/>
        </w:rPr>
      </w:pPr>
      <w:ins w:id="331" w:author="Allen Hicken" w:date="2016-08-09T11:26:00Z">
        <w:r>
          <w:t xml:space="preserve">In cases where environmental hostility is low and political entrepreneurs enter the party system using a populist strategy we expect these parties to be inclusive populist parties. Because electoral volatility is high and societal linkages to pre-existing parties </w:t>
        </w:r>
      </w:ins>
      <w:ins w:id="332" w:author="Allen Hicken" w:date="2016-08-09T11:27:00Z">
        <w:r>
          <w:t>are</w:t>
        </w:r>
      </w:ins>
      <w:ins w:id="333" w:author="Allen Hicken" w:date="2016-08-09T11:26:00Z">
        <w:r>
          <w:t xml:space="preserve"> weak, it is within the interest of the entering populist party to build a coalition or base that is cross-cutting and inclusive of many factions of disaffected segments of society in order to maximize its electoral gains</w:t>
        </w:r>
      </w:ins>
      <w:ins w:id="334" w:author="Allen Hicken" w:date="2016-08-09T11:36:00Z">
        <w:r w:rsidR="00CE2061">
          <w:t xml:space="preserve">. </w:t>
        </w:r>
      </w:ins>
      <w:ins w:id="335" w:author="Allen Hicken" w:date="2016-08-09T12:36:00Z">
        <w:r w:rsidR="00EA3241">
          <w:t xml:space="preserve">The incentives for an inclusive should increase with the restrictiveness of the electoral system. </w:t>
        </w:r>
      </w:ins>
      <w:ins w:id="336" w:author="Allen Hicken" w:date="2016-08-09T11:26:00Z">
        <w:r>
          <w:t xml:space="preserve">See, for example, the cases of </w:t>
        </w:r>
        <w:proofErr w:type="spellStart"/>
        <w:r>
          <w:t>Ch</w:t>
        </w:r>
        <w:proofErr w:type="spellEnd"/>
        <w:r>
          <w:t>\'{a}</w:t>
        </w:r>
        <w:proofErr w:type="spellStart"/>
        <w:r>
          <w:t>vez's</w:t>
        </w:r>
        <w:proofErr w:type="spellEnd"/>
        <w:r>
          <w:t xml:space="preserve"> PSUV, Morales' MAS, Iglesias' </w:t>
        </w:r>
        <w:proofErr w:type="spellStart"/>
        <w:r>
          <w:t>Podemos</w:t>
        </w:r>
        <w:proofErr w:type="spellEnd"/>
        <w:r>
          <w:t xml:space="preserve">, or </w:t>
        </w:r>
        <w:proofErr w:type="spellStart"/>
        <w:r>
          <w:t>Syriza</w:t>
        </w:r>
        <w:proofErr w:type="spellEnd"/>
        <w:r>
          <w:t xml:space="preserve"> under Tsipras. </w:t>
        </w:r>
      </w:ins>
    </w:p>
    <w:p w14:paraId="26514D13" w14:textId="77777777" w:rsidR="00FB28BF" w:rsidRDefault="00FB28BF" w:rsidP="00A02663">
      <w:pPr>
        <w:rPr>
          <w:ins w:id="337" w:author="Allen Hicken" w:date="2016-08-09T11:26:00Z"/>
        </w:rPr>
      </w:pPr>
    </w:p>
    <w:p w14:paraId="693098DC" w14:textId="1FF0BD32" w:rsidR="00CE2061" w:rsidRDefault="00CE2061" w:rsidP="00A02663">
      <w:pPr>
        <w:rPr>
          <w:ins w:id="338" w:author="Allen Hicken" w:date="2016-08-09T11:37:00Z"/>
        </w:rPr>
      </w:pPr>
      <w:moveToRangeStart w:id="339" w:author="Allen Hicken" w:date="2016-08-09T11:37:00Z" w:name="move458505963"/>
      <w:moveTo w:id="340" w:author="Allen Hicken" w:date="2016-08-09T11:37:00Z">
        <w:r>
          <w:t>\subsection{</w:t>
        </w:r>
      </w:moveTo>
      <w:ins w:id="341" w:author="Allen Hicken" w:date="2016-08-09T11:48:00Z">
        <w:r w:rsidR="007B62E9">
          <w:t xml:space="preserve">High Environmental Hostility: </w:t>
        </w:r>
      </w:ins>
      <w:ins w:id="342" w:author="Allen Hicken" w:date="2016-08-09T13:05:00Z">
        <w:r w:rsidR="008A7D9A">
          <w:t>Few populist parties</w:t>
        </w:r>
      </w:ins>
      <w:moveTo w:id="343" w:author="Allen Hicken" w:date="2016-08-09T11:37:00Z">
        <w:del w:id="344" w:author="Allen Hicken" w:date="2016-08-09T13:05:00Z">
          <w:r w:rsidDel="008A7D9A">
            <w:delText>Populist Capture</w:delText>
          </w:r>
        </w:del>
        <w:r>
          <w:t>}</w:t>
        </w:r>
      </w:moveTo>
      <w:moveToRangeEnd w:id="339"/>
    </w:p>
    <w:p w14:paraId="1B308A8B" w14:textId="4A314DCB" w:rsidR="00B74E2D" w:rsidRDefault="00B74E2D" w:rsidP="00B74E2D">
      <w:pPr>
        <w:rPr>
          <w:ins w:id="345" w:author="Allen Hicken" w:date="2016-08-09T11:44:00Z"/>
        </w:rPr>
      </w:pPr>
      <w:ins w:id="346" w:author="Allen Hicken" w:date="2016-08-09T11:45:00Z">
        <w:r>
          <w:t xml:space="preserve">At the other extreme, </w:t>
        </w:r>
      </w:ins>
      <w:ins w:id="347" w:author="Allen Hicken" w:date="2016-08-09T11:44:00Z">
        <w:r>
          <w:t>should a would-be populist seek to enter a system where environmental hostility is very high because of non-permissive institutions</w:t>
        </w:r>
      </w:ins>
      <w:ins w:id="348" w:author="Allen Hicken" w:date="2016-08-09T11:45:00Z">
        <w:r>
          <w:t xml:space="preserve"> and high levels of institutionalization</w:t>
        </w:r>
      </w:ins>
      <w:ins w:id="349" w:author="Allen Hicken" w:date="2016-08-09T11:44:00Z">
        <w:r>
          <w:t xml:space="preserve">, forming their own party is unlikely to succeed. </w:t>
        </w:r>
      </w:ins>
      <w:ins w:id="350" w:author="Allen Hicken" w:date="2016-08-09T11:45:00Z">
        <w:r w:rsidR="002C2E0E">
          <w:t>Winning</w:t>
        </w:r>
      </w:ins>
      <w:ins w:id="351" w:author="Allen Hicken" w:date="2016-08-09T11:44:00Z">
        <w:r>
          <w:t xml:space="preserve"> a significant portion of the electorate will be difficult because it requires the new party to peel away a large number of voters that are </w:t>
        </w:r>
      </w:ins>
      <w:ins w:id="352" w:author="Allen Hicken" w:date="2016-08-09T11:46:00Z">
        <w:r w:rsidR="002C2E0E">
          <w:t xml:space="preserve">strongly </w:t>
        </w:r>
      </w:ins>
      <w:ins w:id="353" w:author="Allen Hicken" w:date="2016-08-09T11:44:00Z">
        <w:r>
          <w:t xml:space="preserve">linked to </w:t>
        </w:r>
        <w:r w:rsidR="002C2E0E">
          <w:t>existing parties</w:t>
        </w:r>
        <w:r>
          <w:t xml:space="preserve">. </w:t>
        </w:r>
      </w:ins>
      <w:ins w:id="354" w:author="Allen Hicken" w:date="2016-08-09T11:46:00Z">
        <w:r w:rsidR="002C2E0E">
          <w:t xml:space="preserve">In addition, due to the highly restrictive nature of the electoral system </w:t>
        </w:r>
      </w:ins>
      <w:ins w:id="355" w:author="Allen Hicken" w:date="2016-08-09T11:44:00Z">
        <w:r>
          <w:t xml:space="preserve">they face </w:t>
        </w:r>
      </w:ins>
      <w:ins w:id="356" w:author="Allen Hicken" w:date="2016-08-09T11:47:00Z">
        <w:r w:rsidR="002C2E0E">
          <w:t xml:space="preserve">the likely prospect of </w:t>
        </w:r>
      </w:ins>
      <w:ins w:id="357" w:author="Allen Hicken" w:date="2016-08-09T11:44:00Z">
        <w:r>
          <w:t xml:space="preserve">complete electoral failure </w:t>
        </w:r>
      </w:ins>
      <w:ins w:id="358" w:author="Allen Hicken" w:date="2016-08-09T11:47:00Z">
        <w:r w:rsidR="002C2E0E">
          <w:t>with</w:t>
        </w:r>
      </w:ins>
      <w:ins w:id="359" w:author="Allen Hicken" w:date="2016-08-09T11:44:00Z">
        <w:r w:rsidR="002C2E0E">
          <w:t xml:space="preserve"> few to no seats</w:t>
        </w:r>
        <w:r>
          <w:t xml:space="preserve">. </w:t>
        </w:r>
      </w:ins>
      <w:ins w:id="360" w:author="Allen Hicken" w:date="2016-08-09T11:52:00Z">
        <w:r w:rsidR="00BF2D18">
          <w:t xml:space="preserve">Given the hostile nature of the electoral environment populists should be least likely to emerge under these conditions. </w:t>
        </w:r>
      </w:ins>
    </w:p>
    <w:p w14:paraId="303FA46E" w14:textId="77777777" w:rsidR="00B74E2D" w:rsidRDefault="00B74E2D" w:rsidP="00CE534C">
      <w:pPr>
        <w:outlineLvl w:val="0"/>
        <w:rPr>
          <w:ins w:id="361" w:author="Allen Hicken" w:date="2016-08-09T11:44:00Z"/>
        </w:rPr>
      </w:pPr>
      <w:ins w:id="362" w:author="Allen Hicken" w:date="2016-08-09T11:44:00Z">
        <w:r>
          <w:rPr>
            <w:rStyle w:val="CommentReference"/>
          </w:rPr>
          <w:commentReference w:id="363"/>
        </w:r>
        <w:r>
          <w:t>\par</w:t>
        </w:r>
      </w:ins>
    </w:p>
    <w:p w14:paraId="66FE1B20" w14:textId="1FE18791" w:rsidR="00BF2D18" w:rsidRDefault="00BF2D18" w:rsidP="00BF2D18">
      <w:pPr>
        <w:rPr>
          <w:ins w:id="364" w:author="Allen Hicken" w:date="2016-08-09T11:58:00Z"/>
        </w:rPr>
      </w:pPr>
      <w:ins w:id="365" w:author="Allen Hicken" w:date="2016-08-09T11:53:00Z">
        <w:r>
          <w:t>While rare, when we do see populist emerging in hostile environments the path to power is likely to be an intra-party one. Namel</w:t>
        </w:r>
      </w:ins>
      <w:ins w:id="366" w:author="Allen Hicken" w:date="2016-08-09T11:54:00Z">
        <w:r>
          <w:t>y</w:t>
        </w:r>
      </w:ins>
      <w:ins w:id="367" w:author="Allen Hicken" w:date="2016-08-09T11:53:00Z">
        <w:r>
          <w:t xml:space="preserve">, populist leaders or factions </w:t>
        </w:r>
      </w:ins>
      <w:ins w:id="368" w:author="Allen Hicken" w:date="2016-08-09T11:54:00Z">
        <w:r>
          <w:t>come to capture and existing party.</w:t>
        </w:r>
      </w:ins>
      <w:ins w:id="369" w:author="Allen Hicken" w:date="2016-08-09T11:53:00Z">
        <w:r>
          <w:t xml:space="preserve"> </w:t>
        </w:r>
      </w:ins>
      <w:ins w:id="370" w:author="Allen Hicken" w:date="2016-08-09T11:55:00Z">
        <w:r>
          <w:t xml:space="preserve">Populist capture occurs when a populist (likely a party outsider) attempts to gain control of the party and party elites are unable to prevent the populists' rise. </w:t>
        </w:r>
      </w:ins>
      <w:ins w:id="371" w:author="Allen Hicken" w:date="2016-08-09T12:18:00Z">
        <w:r w:rsidR="00493B21">
          <w:t>However, the high degree of party cohesion in institutionalized parties makes it likely that party elite will be able to coordinate to prevent such capture.</w:t>
        </w:r>
      </w:ins>
      <w:ins w:id="372" w:author="Allen Hicken" w:date="2016-08-09T12:23:00Z">
        <w:r w:rsidR="00493B21">
          <w:t xml:space="preserve"> Where parties are </w:t>
        </w:r>
      </w:ins>
      <w:ins w:id="373" w:author="Allen Hicken" w:date="2016-08-09T12:24:00Z">
        <w:r w:rsidR="00493B21">
          <w:t>cohesive and organizationally robust</w:t>
        </w:r>
      </w:ins>
      <w:ins w:id="374" w:author="Allen Hicken" w:date="2016-08-09T12:23:00Z">
        <w:r w:rsidR="00493B21">
          <w:t xml:space="preserve">, elites are able to coordinate </w:t>
        </w:r>
      </w:ins>
      <w:ins w:id="375" w:author="Allen Hicken" w:date="2016-08-09T12:24:00Z">
        <w:r w:rsidR="00493B21">
          <w:t>to</w:t>
        </w:r>
      </w:ins>
      <w:ins w:id="376" w:author="Allen Hicken" w:date="2016-08-09T12:23:00Z">
        <w:r w:rsidR="00493B21">
          <w:t xml:space="preserve"> select candidates that fit their brand</w:t>
        </w:r>
      </w:ins>
      <w:ins w:id="377" w:author="Allen Hicken" w:date="2016-08-09T12:24:00Z">
        <w:r w:rsidR="00493B21">
          <w:t xml:space="preserve"> while preventing the rise of outsiders</w:t>
        </w:r>
      </w:ins>
      <w:ins w:id="378" w:author="Allen Hicken" w:date="2016-08-09T12:23:00Z">
        <w:r w:rsidR="00493B21">
          <w:t>.</w:t>
        </w:r>
      </w:ins>
    </w:p>
    <w:p w14:paraId="2CD39B41" w14:textId="77777777" w:rsidR="00BF2D18" w:rsidRDefault="00BF2D18" w:rsidP="00BF2D18">
      <w:pPr>
        <w:rPr>
          <w:ins w:id="379" w:author="Allen Hicken" w:date="2016-08-09T11:58:00Z"/>
        </w:rPr>
      </w:pPr>
    </w:p>
    <w:p w14:paraId="0D5BC0C1" w14:textId="6B8DB9ED" w:rsidR="00B338CD" w:rsidRDefault="00B338CD" w:rsidP="00B338CD">
      <w:pPr>
        <w:rPr>
          <w:ins w:id="380" w:author="Allen Hicken" w:date="2016-08-09T12:01:00Z"/>
        </w:rPr>
      </w:pPr>
      <w:ins w:id="381" w:author="Allen Hicken" w:date="2016-08-09T12:01:00Z">
        <w:r>
          <w:t>\</w:t>
        </w:r>
        <w:proofErr w:type="gramStart"/>
        <w:r>
          <w:t>subsection{</w:t>
        </w:r>
        <w:proofErr w:type="gramEnd"/>
        <w:r>
          <w:t>Moderate Environmental Hostility</w:t>
        </w:r>
      </w:ins>
      <w:ins w:id="382" w:author="Allen Hicken" w:date="2016-08-09T13:06:00Z">
        <w:r w:rsidR="008A7D9A">
          <w:t xml:space="preserve">: Populist Capture or Populist </w:t>
        </w:r>
        <w:proofErr w:type="spellStart"/>
        <w:r w:rsidR="008A7D9A">
          <w:t>Targetting</w:t>
        </w:r>
      </w:ins>
      <w:proofErr w:type="spellEnd"/>
      <w:ins w:id="383" w:author="Allen Hicken" w:date="2016-08-09T12:01:00Z">
        <w:r>
          <w:t>}</w:t>
        </w:r>
      </w:ins>
    </w:p>
    <w:p w14:paraId="16B38E5C" w14:textId="28A9C503" w:rsidR="00493B21" w:rsidRDefault="00B338CD" w:rsidP="00BF2D18">
      <w:pPr>
        <w:rPr>
          <w:ins w:id="384" w:author="Allen Hicken" w:date="2016-08-09T12:25:00Z"/>
        </w:rPr>
      </w:pPr>
      <w:ins w:id="385" w:author="Allen Hicken" w:date="2016-08-09T12:02:00Z">
        <w:r>
          <w:t xml:space="preserve">What are our expectations where the environmental </w:t>
        </w:r>
      </w:ins>
      <w:ins w:id="386" w:author="Allen Hicken" w:date="2016-08-09T12:06:00Z">
        <w:r>
          <w:t xml:space="preserve">only </w:t>
        </w:r>
      </w:ins>
      <w:ins w:id="387" w:author="Allen Hicken" w:date="2016-08-09T12:02:00Z">
        <w:r>
          <w:t>moderately hostile</w:t>
        </w:r>
      </w:ins>
      <w:ins w:id="388" w:author="Allen Hicken" w:date="2016-08-09T12:06:00Z">
        <w:r>
          <w:t>—</w:t>
        </w:r>
      </w:ins>
      <w:ins w:id="389" w:author="Allen Hicken" w:date="2016-08-09T12:02:00Z">
        <w:r>
          <w:t xml:space="preserve">either </w:t>
        </w:r>
      </w:ins>
      <w:ins w:id="390" w:author="Allen Hicken" w:date="2016-08-09T12:06:00Z">
        <w:r>
          <w:t>a combination of weak parties with</w:t>
        </w:r>
        <w:r w:rsidR="00B36FFA">
          <w:t xml:space="preserve"> a restrictive electoral system</w:t>
        </w:r>
        <w:r>
          <w:t>, or strong parties with a permissive electoral system. Let</w:t>
        </w:r>
      </w:ins>
      <w:ins w:id="391" w:author="Allen Hicken" w:date="2016-08-09T12:07:00Z">
        <w:r>
          <w:t>’s start with a system where parties weakly institutionalized but the electoral system makes new party entry difficult.</w:t>
        </w:r>
        <w:r w:rsidR="00493B21">
          <w:t xml:space="preserve"> </w:t>
        </w:r>
      </w:ins>
      <w:ins w:id="392" w:author="Allen Hicken" w:date="2016-08-09T12:20:00Z">
        <w:r w:rsidR="00493B21">
          <w:t>The restrictive nature of the electoral system still makes new party entry difficult, but c</w:t>
        </w:r>
      </w:ins>
      <w:ins w:id="393" w:author="Allen Hicken" w:date="2016-08-09T12:07:00Z">
        <w:r w:rsidR="00493B21">
          <w:t xml:space="preserve">ompared to </w:t>
        </w:r>
      </w:ins>
      <w:ins w:id="394" w:author="Allen Hicken" w:date="2016-08-09T12:19:00Z">
        <w:r w:rsidR="00493B21">
          <w:t>highly institutionalized envi</w:t>
        </w:r>
      </w:ins>
      <w:ins w:id="395" w:author="Allen Hicken" w:date="2016-08-09T12:20:00Z">
        <w:r w:rsidR="00493B21">
          <w:t>ronment</w:t>
        </w:r>
      </w:ins>
      <w:ins w:id="396" w:author="Allen Hicken" w:date="2016-08-09T12:21:00Z">
        <w:r w:rsidR="00493B21">
          <w:t>s</w:t>
        </w:r>
      </w:ins>
      <w:ins w:id="397" w:author="Allen Hicken" w:date="2016-08-09T12:20:00Z">
        <w:r w:rsidR="00493B21">
          <w:t xml:space="preserve"> we should be much more likely to observe populist capture. </w:t>
        </w:r>
      </w:ins>
      <w:ins w:id="398" w:author="Allen Hicken" w:date="2016-08-09T12:22:00Z">
        <w:r w:rsidR="00493B21">
          <w:t>A lack of party cohesion makes it more likely that populist wings will exist within the party and party</w:t>
        </w:r>
      </w:ins>
      <w:ins w:id="399" w:author="Allen Hicken" w:date="2016-08-09T12:21:00Z">
        <w:r w:rsidR="00493B21">
          <w:t xml:space="preserve"> </w:t>
        </w:r>
      </w:ins>
      <w:ins w:id="400" w:author="Allen Hicken" w:date="2016-08-09T11:55:00Z">
        <w:r w:rsidR="00BF2D18">
          <w:t xml:space="preserve">factionalism undermines </w:t>
        </w:r>
      </w:ins>
      <w:ins w:id="401" w:author="Allen Hicken" w:date="2016-08-09T12:23:00Z">
        <w:r w:rsidR="00493B21">
          <w:t xml:space="preserve">the capacity of </w:t>
        </w:r>
      </w:ins>
      <w:ins w:id="402" w:author="Allen Hicken" w:date="2016-08-09T11:55:00Z">
        <w:r w:rsidR="00BF2D18">
          <w:t>party elite</w:t>
        </w:r>
      </w:ins>
      <w:ins w:id="403" w:author="Allen Hicken" w:date="2016-08-09T12:23:00Z">
        <w:r w:rsidR="00493B21">
          <w:t>s to</w:t>
        </w:r>
      </w:ins>
      <w:ins w:id="404" w:author="Allen Hicken" w:date="2016-08-09T11:55:00Z">
        <w:r w:rsidR="00493B21">
          <w:t xml:space="preserve"> coordinate</w:t>
        </w:r>
        <w:r w:rsidR="00BF2D18">
          <w:t xml:space="preserve"> against the populist. </w:t>
        </w:r>
      </w:ins>
    </w:p>
    <w:p w14:paraId="6822BD31" w14:textId="77777777" w:rsidR="00EA3241" w:rsidRDefault="00EA3241" w:rsidP="00CE534C">
      <w:pPr>
        <w:outlineLvl w:val="0"/>
        <w:rPr>
          <w:ins w:id="405" w:author="Allen Hicken" w:date="2016-08-09T12:36:00Z"/>
        </w:rPr>
      </w:pPr>
      <w:ins w:id="406" w:author="Allen Hicken" w:date="2016-08-09T12:36:00Z">
        <w:r>
          <w:t>\par</w:t>
        </w:r>
      </w:ins>
    </w:p>
    <w:p w14:paraId="383C691F" w14:textId="3AE174F9" w:rsidR="00493B21" w:rsidRDefault="0063427D" w:rsidP="00493B21">
      <w:pPr>
        <w:rPr>
          <w:ins w:id="407" w:author="Allen Hicken" w:date="2016-08-09T12:25:00Z"/>
        </w:rPr>
      </w:pPr>
      <w:ins w:id="408" w:author="Allen Hicken" w:date="2016-08-09T12:25:00Z">
        <w:r>
          <w:t>The r</w:t>
        </w:r>
        <w:r w:rsidR="00493B21">
          <w:t xml:space="preserve">ecent experience in the United States </w:t>
        </w:r>
      </w:ins>
      <w:ins w:id="409" w:author="Allen Hicken" w:date="2016-08-09T12:26:00Z">
        <w:r w:rsidR="00493B21">
          <w:t>is an illustration of this dynamic</w:t>
        </w:r>
      </w:ins>
      <w:ins w:id="410" w:author="Allen Hicken" w:date="2016-08-09T12:25:00Z">
        <w:r w:rsidR="00493B21">
          <w:t xml:space="preserve">. </w:t>
        </w:r>
      </w:ins>
      <w:ins w:id="411" w:author="Allen Hicken" w:date="2016-08-09T12:26:00Z">
        <w:r w:rsidR="00493B21">
          <w:t xml:space="preserve">Both political parties are fairly under-institutionalized. Each party is factionalized and contains within it a </w:t>
        </w:r>
      </w:ins>
      <w:ins w:id="412" w:author="Allen Hicken" w:date="2016-08-09T12:27:00Z">
        <w:r w:rsidR="00493B21">
          <w:lastRenderedPageBreak/>
          <w:t>populist</w:t>
        </w:r>
      </w:ins>
      <w:ins w:id="413" w:author="Allen Hicken" w:date="2016-08-09T12:26:00Z">
        <w:r w:rsidR="00493B21">
          <w:t xml:space="preserve"> </w:t>
        </w:r>
      </w:ins>
      <w:ins w:id="414" w:author="Allen Hicken" w:date="2016-08-09T12:27:00Z">
        <w:r w:rsidR="00493B21">
          <w:t>wing</w:t>
        </w:r>
      </w:ins>
      <w:ins w:id="415" w:author="Allen Hicken" w:date="2016-08-09T12:28:00Z">
        <w:r w:rsidR="00493B21">
          <w:t>. In addition,</w:t>
        </w:r>
        <w:r w:rsidR="00763D92">
          <w:t xml:space="preserve"> the parties have</w:t>
        </w:r>
      </w:ins>
      <w:ins w:id="416" w:author="Allen Hicken" w:date="2016-08-09T12:26:00Z">
        <w:r w:rsidR="00493B21">
          <w:t xml:space="preserve"> divested control of candidate selection</w:t>
        </w:r>
      </w:ins>
      <w:ins w:id="417" w:author="Allen Hicken" w:date="2016-08-09T12:28:00Z">
        <w:r w:rsidR="00763D92">
          <w:t xml:space="preserve"> to primary voters and their delegates</w:t>
        </w:r>
      </w:ins>
      <w:ins w:id="418" w:author="Allen Hicken" w:date="2016-08-09T12:26:00Z">
        <w:r w:rsidR="00493B21">
          <w:t>.</w:t>
        </w:r>
      </w:ins>
      <w:ins w:id="419" w:author="Allen Hicken" w:date="2016-08-09T12:28:00Z">
        <w:r w:rsidR="00763D92">
          <w:t xml:space="preserve"> Both parties faced significant challenges from the populist </w:t>
        </w:r>
      </w:ins>
      <w:ins w:id="420" w:author="Allen Hicken" w:date="2016-08-09T12:29:00Z">
        <w:r w:rsidR="00763D92">
          <w:t xml:space="preserve">wings </w:t>
        </w:r>
      </w:ins>
      <w:ins w:id="421" w:author="Allen Hicken" w:date="2016-08-09T12:28:00Z">
        <w:r w:rsidR="00763D92">
          <w:t xml:space="preserve">of the party and the </w:t>
        </w:r>
      </w:ins>
      <w:ins w:id="422" w:author="Allen Hicken" w:date="2016-08-09T12:33:00Z">
        <w:r w:rsidR="00763D92">
          <w:t>high degree</w:t>
        </w:r>
      </w:ins>
      <w:ins w:id="423" w:author="Allen Hicken" w:date="2016-08-09T12:26:00Z">
        <w:r w:rsidR="00493B21">
          <w:t xml:space="preserve"> of factionalism </w:t>
        </w:r>
      </w:ins>
      <w:ins w:id="424" w:author="Allen Hicken" w:date="2016-08-09T12:33:00Z">
        <w:r w:rsidR="00763D92">
          <w:t xml:space="preserve">made elite coordination against the populist challengers difficult. </w:t>
        </w:r>
      </w:ins>
    </w:p>
    <w:p w14:paraId="00998BFB" w14:textId="77777777" w:rsidR="00493B21" w:rsidRDefault="00493B21" w:rsidP="00CE534C">
      <w:pPr>
        <w:outlineLvl w:val="0"/>
        <w:rPr>
          <w:ins w:id="425" w:author="Allen Hicken" w:date="2016-08-09T12:25:00Z"/>
        </w:rPr>
      </w:pPr>
      <w:ins w:id="426" w:author="Allen Hicken" w:date="2016-08-09T12:25:00Z">
        <w:r>
          <w:t>\par</w:t>
        </w:r>
      </w:ins>
    </w:p>
    <w:p w14:paraId="3583CEEB" w14:textId="34360931" w:rsidR="00CE2061" w:rsidRDefault="00B7512D" w:rsidP="00A02663">
      <w:pPr>
        <w:rPr>
          <w:ins w:id="427" w:author="Allen Hicken" w:date="2016-08-09T13:11:00Z"/>
        </w:rPr>
      </w:pPr>
      <w:ins w:id="428" w:author="Allen Hicken" w:date="2016-08-09T13:03:00Z">
        <w:r>
          <w:t>What about situations where parties are institutionalized but the electoral environment is permissive?</w:t>
        </w:r>
      </w:ins>
      <w:ins w:id="429" w:author="Allen Hicken" w:date="2016-08-09T13:04:00Z">
        <w:r w:rsidR="008A7D9A">
          <w:t xml:space="preserve"> </w:t>
        </w:r>
      </w:ins>
      <w:ins w:id="430" w:author="Allen Hicken" w:date="2016-08-09T13:07:00Z">
        <w:r w:rsidR="00A90321">
          <w:t xml:space="preserve">How do populist parties enter and survive in systems with </w:t>
        </w:r>
      </w:ins>
      <w:ins w:id="431" w:author="Allen Hicken" w:date="2016-08-09T13:08:00Z">
        <w:r w:rsidR="00A90321">
          <w:t>institutionalized</w:t>
        </w:r>
      </w:ins>
      <w:ins w:id="432" w:author="Allen Hicken" w:date="2016-08-09T13:07:00Z">
        <w:r w:rsidR="00A90321">
          <w:t xml:space="preserve"> </w:t>
        </w:r>
      </w:ins>
      <w:ins w:id="433" w:author="Allen Hicken" w:date="2016-08-09T13:08:00Z">
        <w:r w:rsidR="00A90321">
          <w:t>party systems? If a populist party is able to enter a party system with high levels of institutionalization, it is unlikely to be a</w:t>
        </w:r>
      </w:ins>
      <w:ins w:id="434" w:author="Allen Hicken" w:date="2016-08-09T13:11:00Z">
        <w:r w:rsidR="00A90321">
          <w:t>ble to sway large segments of the electorate</w:t>
        </w:r>
      </w:ins>
      <w:ins w:id="435" w:author="Allen Hicken" w:date="2016-08-09T13:08:00Z">
        <w:r w:rsidR="00A90321">
          <w:t xml:space="preserve">. First, existing parties already have stable and strong links to society. Second, well institutionalized parties should boast a professional and well organization that is effective at mobilizing voters. </w:t>
        </w:r>
      </w:ins>
    </w:p>
    <w:p w14:paraId="79A0AED4" w14:textId="43A84E62" w:rsidR="00A90321" w:rsidRDefault="00A90321" w:rsidP="00A02663">
      <w:pPr>
        <w:rPr>
          <w:ins w:id="436" w:author="Allen Hicken" w:date="2016-08-09T11:26:00Z"/>
        </w:rPr>
      </w:pPr>
      <w:ins w:id="437" w:author="Allen Hicken" w:date="2016-08-09T13:11:00Z">
        <w:r>
          <w:t xml:space="preserve">Because </w:t>
        </w:r>
      </w:ins>
      <w:ins w:id="438" w:author="Allen Hicken" w:date="2016-08-09T13:12:00Z">
        <w:r>
          <w:t>of this</w:t>
        </w:r>
      </w:ins>
      <w:ins w:id="439" w:author="Allen Hicken" w:date="2016-08-09T13:11:00Z">
        <w:r>
          <w:t xml:space="preserve">, these populist parties must focus on </w:t>
        </w:r>
      </w:ins>
      <w:ins w:id="440" w:author="Allen Hicken" w:date="2016-08-09T13:14:00Z">
        <w:r w:rsidR="00094450">
          <w:t>targeting</w:t>
        </w:r>
      </w:ins>
      <w:ins w:id="441" w:author="Allen Hicken" w:date="2016-08-09T13:11:00Z">
        <w:r>
          <w:t xml:space="preserve"> limited segments of society that do not yet have strong links to existing parties. This tends to lead populist parties in these systems to be more exclusive in their appeals. If they wish to compete against existing </w:t>
        </w:r>
        <w:proofErr w:type="gramStart"/>
        <w:r>
          <w:t>parties</w:t>
        </w:r>
        <w:proofErr w:type="gramEnd"/>
        <w:r>
          <w:t xml:space="preserve"> they must broaden their appeal beyond niche segments of society and this will generally require that parties reduce the strength of their populist discourse. </w:t>
        </w:r>
      </w:ins>
    </w:p>
    <w:p w14:paraId="46AB78DD" w14:textId="1227C181" w:rsidR="00A02663" w:rsidDel="00A90321" w:rsidRDefault="00A02663" w:rsidP="00A02663">
      <w:pPr>
        <w:rPr>
          <w:del w:id="442" w:author="Allen Hicken" w:date="2016-08-09T13:06:00Z"/>
        </w:rPr>
      </w:pPr>
      <w:del w:id="443" w:author="Allen Hicken" w:date="2016-08-09T11:10:00Z">
        <w:r w:rsidDel="00026942">
          <w:delText xml:space="preserve">. The first is through populist entry. </w:delText>
        </w:r>
      </w:del>
      <w:del w:id="444" w:author="Allen Hicken" w:date="2016-08-09T13:06:00Z">
        <w:r w:rsidDel="00A90321">
          <w:delText xml:space="preserve">Building on previous work on party entry </w:delText>
        </w:r>
      </w:del>
      <w:del w:id="445" w:author="Allen Hicken" w:date="2016-08-09T11:20:00Z">
        <w:r w:rsidDel="00391E85">
          <w:delText xml:space="preserve">\citet{tavits2006party, tavits2008party, tavits2013post}, </w:delText>
        </w:r>
      </w:del>
      <w:del w:id="446" w:author="Allen Hicken" w:date="2016-08-09T13:06:00Z">
        <w:r w:rsidDel="00A90321">
          <w:delText>we argue that populist parties can enter the party system as a new party when environmental hostility, or barriers to entry, is low. If previously excluded from competition, populist parties, like others, will enter when the</w:delText>
        </w:r>
      </w:del>
      <w:del w:id="447" w:author="Allen Hicken" w:date="2016-08-08T14:43:00Z">
        <w:r w:rsidDel="00060892">
          <w:delText>y</w:delText>
        </w:r>
      </w:del>
      <w:del w:id="448" w:author="Allen Hicken" w:date="2016-08-09T13:06:00Z">
        <w:r w:rsidDel="00A90321">
          <w:delText xml:space="preserve"> </w:delText>
        </w:r>
      </w:del>
      <w:del w:id="449" w:author="Allen Hicken" w:date="2016-08-08T14:43:00Z">
        <w:r w:rsidDel="00060892">
          <w:delText xml:space="preserve">sense </w:delText>
        </w:r>
      </w:del>
      <w:del w:id="450" w:author="Allen Hicken" w:date="2016-08-09T13:06:00Z">
        <w:r w:rsidDel="00A90321">
          <w:delText xml:space="preserve">an opportunity to garner electoral success. If previously established parties are well institutionalized and have strong links to society, the space for electoral success for any new party is restricted and limits </w:delText>
        </w:r>
      </w:del>
      <w:del w:id="451" w:author="Allen Hicken" w:date="2016-08-08T14:43:00Z">
        <w:r w:rsidDel="00060892">
          <w:delText xml:space="preserve">their </w:delText>
        </w:r>
      </w:del>
      <w:del w:id="452" w:author="Allen Hicken" w:date="2016-08-09T13:06:00Z">
        <w:r w:rsidDel="00A90321">
          <w:delText xml:space="preserve">ability to enter the party system. </w:delText>
        </w:r>
      </w:del>
    </w:p>
    <w:p w14:paraId="3B4890CD" w14:textId="6EB37DB8" w:rsidR="00A02663" w:rsidDel="00A90321" w:rsidRDefault="00A02663" w:rsidP="00A02663">
      <w:pPr>
        <w:rPr>
          <w:del w:id="453" w:author="Allen Hicken" w:date="2016-08-09T13:08:00Z"/>
        </w:rPr>
      </w:pPr>
      <w:del w:id="454" w:author="Allen Hicken" w:date="2016-08-09T13:08:00Z">
        <w:r w:rsidDel="00A90321">
          <w:delText>\par</w:delText>
        </w:r>
      </w:del>
    </w:p>
    <w:p w14:paraId="69E7CC21" w14:textId="6716030F" w:rsidR="00A02663" w:rsidDel="00A90321" w:rsidRDefault="00A02663" w:rsidP="00A02663">
      <w:pPr>
        <w:rPr>
          <w:del w:id="455" w:author="Allen Hicken" w:date="2016-08-09T13:09:00Z"/>
        </w:rPr>
      </w:pPr>
      <w:del w:id="456" w:author="Allen Hicken" w:date="2016-08-09T13:05:00Z">
        <w:r w:rsidDel="008A7D9A">
          <w:delText xml:space="preserve">When parties in the party system are underinstitutionalized (i.e. have weak links to society and high electoral volatility) aspiring parties have </w:delText>
        </w:r>
      </w:del>
      <w:del w:id="457" w:author="Allen Hicken" w:date="2016-08-08T14:44:00Z">
        <w:r w:rsidDel="00B67AD7">
          <w:delText xml:space="preserve">higher </w:delText>
        </w:r>
      </w:del>
      <w:del w:id="458" w:author="Allen Hicken" w:date="2016-08-09T13:05:00Z">
        <w:r w:rsidDel="008A7D9A">
          <w:delText>chance</w:delText>
        </w:r>
      </w:del>
      <w:del w:id="459" w:author="Allen Hicken" w:date="2016-08-08T14:44:00Z">
        <w:r w:rsidDel="00B67AD7">
          <w:delText>s</w:delText>
        </w:r>
      </w:del>
      <w:del w:id="460" w:author="Allen Hicken" w:date="2016-08-09T13:05:00Z">
        <w:r w:rsidDel="008A7D9A">
          <w:delText xml:space="preserve"> for success and may choose to enter the system </w:delText>
        </w:r>
        <w:commentRangeStart w:id="461"/>
        <w:r w:rsidDel="008A7D9A">
          <w:delText xml:space="preserve">\footnote{The reason for low levels of institutionalization for political parties may be due to a number of factors which have also been linked to populism. These may include economic crisis (CITE) or programmatic de-linkages (CITE))}. </w:delText>
        </w:r>
        <w:commentRangeEnd w:id="461"/>
        <w:r w:rsidR="00B67AD7" w:rsidDel="008A7D9A">
          <w:rPr>
            <w:rStyle w:val="CommentReference"/>
          </w:rPr>
          <w:commentReference w:id="461"/>
        </w:r>
        <w:r w:rsidDel="008A7D9A">
          <w:delText xml:space="preserve">In the case of populist parties, political entrepreneurs may sense broad dissatisfaction with party elites and </w:delText>
        </w:r>
      </w:del>
      <w:del w:id="462" w:author="Allen Hicken" w:date="2016-08-08T14:45:00Z">
        <w:r w:rsidDel="00D80250">
          <w:delText>choose the strategy</w:delText>
        </w:r>
      </w:del>
      <w:del w:id="463" w:author="Allen Hicken" w:date="2016-08-09T13:05:00Z">
        <w:r w:rsidDel="008A7D9A">
          <w:delText xml:space="preserve"> </w:delText>
        </w:r>
      </w:del>
      <w:del w:id="464" w:author="Allen Hicken" w:date="2016-08-08T14:45:00Z">
        <w:r w:rsidDel="00D80250">
          <w:delText xml:space="preserve">of </w:delText>
        </w:r>
      </w:del>
      <w:del w:id="465" w:author="Allen Hicken" w:date="2016-08-09T13:05:00Z">
        <w:r w:rsidDel="008A7D9A">
          <w:delText>populis</w:delText>
        </w:r>
      </w:del>
      <w:del w:id="466" w:author="Allen Hicken" w:date="2016-08-08T14:45:00Z">
        <w:r w:rsidDel="00D80250">
          <w:delText xml:space="preserve">m </w:delText>
        </w:r>
      </w:del>
      <w:del w:id="467" w:author="Allen Hicken" w:date="2016-08-09T13:05:00Z">
        <w:r w:rsidDel="008A7D9A">
          <w:delText xml:space="preserve">(framing politics as the people vs elites) as </w:delText>
        </w:r>
      </w:del>
      <w:del w:id="468" w:author="Allen Hicken" w:date="2016-08-08T14:45:00Z">
        <w:r w:rsidDel="00D80250">
          <w:delText>their best option to build a sufficiently large base to win elections</w:delText>
        </w:r>
      </w:del>
      <w:del w:id="469" w:author="Allen Hicken" w:date="2016-08-09T13:05:00Z">
        <w:r w:rsidDel="008A7D9A">
          <w:delText xml:space="preserve">. </w:delText>
        </w:r>
      </w:del>
      <w:del w:id="470" w:author="Allen Hicken" w:date="2016-08-09T11:21:00Z">
        <w:r w:rsidDel="00391E85">
          <w:delText xml:space="preserve">We argue that when environmental hostility is low, populism will be </w:delText>
        </w:r>
      </w:del>
      <w:del w:id="471" w:author="Allen Hicken" w:date="2016-08-08T14:46:00Z">
        <w:r w:rsidDel="00D80250">
          <w:delText xml:space="preserve">prevalent </w:delText>
        </w:r>
      </w:del>
      <w:del w:id="472" w:author="Allen Hicken" w:date="2016-08-09T11:21:00Z">
        <w:r w:rsidDel="00391E85">
          <w:delText>in party systems.</w:delText>
        </w:r>
      </w:del>
    </w:p>
    <w:p w14:paraId="7C8F0F03" w14:textId="65596B2C" w:rsidR="00A02663" w:rsidDel="00FB28BF" w:rsidRDefault="00A02663" w:rsidP="00A02663">
      <w:pPr>
        <w:rPr>
          <w:del w:id="473" w:author="Allen Hicken" w:date="2016-08-09T11:26:00Z"/>
        </w:rPr>
      </w:pPr>
      <w:del w:id="474" w:author="Allen Hicken" w:date="2016-08-09T11:26:00Z">
        <w:r w:rsidDel="00FB28BF">
          <w:delText>\par</w:delText>
        </w:r>
      </w:del>
    </w:p>
    <w:p w14:paraId="173FDE0E" w14:textId="5A845562" w:rsidR="00A02663" w:rsidDel="00FB28BF" w:rsidRDefault="00A02663" w:rsidP="00A02663">
      <w:pPr>
        <w:rPr>
          <w:del w:id="475" w:author="Allen Hicken" w:date="2016-08-09T11:26:00Z"/>
        </w:rPr>
      </w:pPr>
      <w:del w:id="476" w:author="Allen Hicken" w:date="2016-08-09T11:26:00Z">
        <w:r w:rsidDel="00FB28BF">
          <w:delText xml:space="preserve">In cases where environmental hostility is low and political entrepreneurs enter the party system using a populist strategy we expect these parties to be inclusive populist parties. Because electoral volatility is high and societal linkages to pre-existing parties is weak in this situation, it is within the interest of the entering populist party to build a coalition or base that is cross-cutting and inclusive of many factions of disaffected segments of society in order to maximize its electoral gains\footnote{The type of electoral institutions should have a modifying effect in this case. Should the electoral institutions be highly permissive (e.g. proportional representation with low thresholds) parties can enter the system and win seats easily with only a small following. This would lower the incentives to be an inclusive party with cross-cutting constituencies}. </w:delText>
        </w:r>
      </w:del>
      <w:del w:id="477" w:author="Allen Hicken" w:date="2016-08-08T14:47:00Z">
        <w:r w:rsidDel="00B71B7C">
          <w:delText>This is illustrated</w:delText>
        </w:r>
      </w:del>
      <w:del w:id="478" w:author="Allen Hicken" w:date="2016-08-09T11:26:00Z">
        <w:r w:rsidDel="00FB28BF">
          <w:delText xml:space="preserve"> </w:delText>
        </w:r>
      </w:del>
      <w:del w:id="479" w:author="Allen Hicken" w:date="2016-08-08T14:48:00Z">
        <w:r w:rsidDel="00B71B7C">
          <w:delText xml:space="preserve">in </w:delText>
        </w:r>
      </w:del>
      <w:del w:id="480" w:author="Allen Hicken" w:date="2016-08-09T11:26:00Z">
        <w:r w:rsidDel="00FB28BF">
          <w:delText xml:space="preserve">the cases of Ch\'{a}vez's PSUV, Morales' MAS, Iglesias' Podemos, or Syriza under Tsipras. </w:delText>
        </w:r>
      </w:del>
    </w:p>
    <w:p w14:paraId="08366B39" w14:textId="0FA26402" w:rsidR="00A02663" w:rsidDel="00A90321" w:rsidRDefault="00A02663" w:rsidP="00A02663">
      <w:pPr>
        <w:rPr>
          <w:del w:id="481" w:author="Allen Hicken" w:date="2016-08-09T13:08:00Z"/>
        </w:rPr>
      </w:pPr>
      <w:del w:id="482" w:author="Allen Hicken" w:date="2016-08-09T13:08:00Z">
        <w:r w:rsidDel="00A90321">
          <w:delText>\subsection{</w:delText>
        </w:r>
        <w:commentRangeStart w:id="483"/>
        <w:r w:rsidDel="00A90321">
          <w:delText>Populist Adaptation</w:delText>
        </w:r>
        <w:commentRangeEnd w:id="483"/>
        <w:r w:rsidR="00A217E1" w:rsidDel="00A90321">
          <w:rPr>
            <w:rStyle w:val="CommentReference"/>
          </w:rPr>
          <w:commentReference w:id="483"/>
        </w:r>
        <w:r w:rsidDel="00A90321">
          <w:delText>}</w:delText>
        </w:r>
      </w:del>
    </w:p>
    <w:p w14:paraId="2ABC1CA9" w14:textId="17434B82" w:rsidR="00A02663" w:rsidDel="00A90321" w:rsidRDefault="00A02663" w:rsidP="00A02663">
      <w:pPr>
        <w:rPr>
          <w:del w:id="484" w:author="Allen Hicken" w:date="2016-08-09T13:08:00Z"/>
        </w:rPr>
      </w:pPr>
      <w:del w:id="485" w:author="Allen Hicken" w:date="2016-08-09T13:08:00Z">
        <w:r w:rsidDel="00A90321">
          <w:delText xml:space="preserve">Weak or underinstitutionalized party systems present low barriers to entry for new parties - including populist parties. How then, do populist parties enter and survive in systems with institutionalized party systems? For any party system with high levels of environmental hostility there still must be some room for entry. For example, room for a new party will be greater in party systems </w:delText>
        </w:r>
      </w:del>
      <w:del w:id="486" w:author="Allen Hicken" w:date="2016-08-08T15:36:00Z">
        <w:r w:rsidDel="0015324A">
          <w:delText xml:space="preserve">with two or three stable parties </w:delText>
        </w:r>
      </w:del>
      <w:del w:id="487" w:author="Allen Hicken" w:date="2016-08-09T13:08:00Z">
        <w:r w:rsidDel="00A90321">
          <w:delText xml:space="preserve">where proportional representation with low thresholds is used than in PR systems with high thresholds or systems that use SMDP. </w:delText>
        </w:r>
      </w:del>
      <w:del w:id="488" w:author="Allen Hicken" w:date="2016-08-08T15:36:00Z">
        <w:r w:rsidDel="00AE04D3">
          <w:delText>In circumstances w</w:delText>
        </w:r>
      </w:del>
      <w:del w:id="489" w:author="Allen Hicken" w:date="2016-08-09T13:08:00Z">
        <w:r w:rsidDel="00A90321">
          <w:delText xml:space="preserve">here institutions are more permissive a new populist party may enter the system. </w:delText>
        </w:r>
      </w:del>
    </w:p>
    <w:p w14:paraId="0DA446A8" w14:textId="6272F1CF" w:rsidR="00A02663" w:rsidDel="00A90321" w:rsidRDefault="00A02663" w:rsidP="00A02663">
      <w:pPr>
        <w:rPr>
          <w:del w:id="490" w:author="Allen Hicken" w:date="2016-08-09T13:09:00Z"/>
        </w:rPr>
      </w:pPr>
      <w:del w:id="491" w:author="Allen Hicken" w:date="2016-08-09T13:09:00Z">
        <w:r w:rsidDel="00A90321">
          <w:delText>\par</w:delText>
        </w:r>
      </w:del>
    </w:p>
    <w:p w14:paraId="7237448A" w14:textId="453D188D" w:rsidR="00A02663" w:rsidDel="00A90321" w:rsidRDefault="00A02663" w:rsidP="00A02663">
      <w:pPr>
        <w:rPr>
          <w:del w:id="492" w:author="Allen Hicken" w:date="2016-08-09T13:08:00Z"/>
        </w:rPr>
      </w:pPr>
      <w:del w:id="493" w:author="Allen Hicken" w:date="2016-08-08T15:41:00Z">
        <w:r w:rsidDel="00C1375F">
          <w:delText xml:space="preserve">Even if </w:delText>
        </w:r>
      </w:del>
      <w:del w:id="494" w:author="Allen Hicken" w:date="2016-08-09T13:08:00Z">
        <w:r w:rsidDel="00A90321">
          <w:delText xml:space="preserve">a populist party is able to enter a party system with high levels of </w:delText>
        </w:r>
      </w:del>
      <w:del w:id="495" w:author="Allen Hicken" w:date="2016-08-08T15:41:00Z">
        <w:r w:rsidDel="00C1375F">
          <w:delText>environmental hostility</w:delText>
        </w:r>
      </w:del>
      <w:del w:id="496" w:author="Allen Hicken" w:date="2016-08-09T13:08:00Z">
        <w:r w:rsidDel="00A90321">
          <w:delText xml:space="preserve">, it is unlikely to be a viable party if it chooses to </w:delText>
        </w:r>
      </w:del>
      <w:del w:id="497" w:author="Allen Hicken" w:date="2016-08-08T15:43:00Z">
        <w:r w:rsidDel="00C1375F">
          <w:delText>be extremely populist</w:delText>
        </w:r>
      </w:del>
      <w:del w:id="498" w:author="Allen Hicken" w:date="2016-08-09T13:08:00Z">
        <w:r w:rsidDel="00A90321">
          <w:delText xml:space="preserve">. </w:delText>
        </w:r>
      </w:del>
      <w:del w:id="499" w:author="Allen Hicken" w:date="2016-08-08T15:43:00Z">
        <w:r w:rsidDel="00C1375F">
          <w:delText>This is the case</w:delText>
        </w:r>
      </w:del>
      <w:del w:id="500" w:author="Allen Hicken" w:date="2016-08-08T15:41:00Z">
        <w:r w:rsidDel="00C1375F">
          <w:delText>s</w:delText>
        </w:r>
      </w:del>
      <w:del w:id="501" w:author="Allen Hicken" w:date="2016-08-08T15:43:00Z">
        <w:r w:rsidDel="00C1375F">
          <w:delText xml:space="preserve"> for a number of reasons. </w:delText>
        </w:r>
      </w:del>
      <w:del w:id="502" w:author="Allen Hicken" w:date="2016-08-09T13:08:00Z">
        <w:r w:rsidDel="00A90321">
          <w:delText xml:space="preserve">First, parties already </w:delText>
        </w:r>
      </w:del>
      <w:del w:id="503" w:author="Allen Hicken" w:date="2016-08-08T15:44:00Z">
        <w:r w:rsidDel="00C1375F">
          <w:delText xml:space="preserve">in the system </w:delText>
        </w:r>
      </w:del>
      <w:del w:id="504" w:author="Allen Hicken" w:date="2016-08-09T13:08:00Z">
        <w:r w:rsidDel="00A90321">
          <w:delText xml:space="preserve">have stable and strong links to society. As long as these links exists, the ability of a populist party to convince large swaths of the population </w:delText>
        </w:r>
      </w:del>
      <w:del w:id="505" w:author="Allen Hicken" w:date="2016-08-08T15:44:00Z">
        <w:r w:rsidDel="00C1375F">
          <w:delText>that their leaders are sufficiently corrupt in order to induce defection</w:delText>
        </w:r>
      </w:del>
      <w:del w:id="506" w:author="Allen Hicken" w:date="2016-08-09T13:08:00Z">
        <w:r w:rsidDel="00A90321">
          <w:delText xml:space="preserve"> should be limited. Second, well institutionalized parties should boast a professional and well organiz</w:delText>
        </w:r>
      </w:del>
      <w:del w:id="507" w:author="Allen Hicken" w:date="2016-08-08T15:45:00Z">
        <w:r w:rsidDel="00C1375F">
          <w:delText xml:space="preserve">ed apparatus </w:delText>
        </w:r>
      </w:del>
      <w:del w:id="508" w:author="Allen Hicken" w:date="2016-08-09T13:08:00Z">
        <w:r w:rsidDel="00A90321">
          <w:delText xml:space="preserve">that is effective at mobilizing voters. </w:delText>
        </w:r>
      </w:del>
      <w:del w:id="509" w:author="Allen Hicken" w:date="2016-08-08T15:47:00Z">
        <w:r w:rsidDel="0093597A">
          <w:delText>Should a party rely heavily on populist rhetoric as a</w:delText>
        </w:r>
      </w:del>
      <w:del w:id="510" w:author="Allen Hicken" w:date="2016-08-09T13:08:00Z">
        <w:r w:rsidDel="00A90321">
          <w:delText xml:space="preserve"> </w:delText>
        </w:r>
      </w:del>
      <w:del w:id="511" w:author="Allen Hicken" w:date="2016-08-08T15:47:00Z">
        <w:r w:rsidDel="009862B7">
          <w:delText xml:space="preserve">mobilization technique, it is reasonable to assume that </w:delText>
        </w:r>
      </w:del>
      <w:del w:id="512" w:author="Allen Hicken" w:date="2016-08-09T13:08:00Z">
        <w:r w:rsidDel="00A90321">
          <w:delText xml:space="preserve">rhetoric alone </w:delText>
        </w:r>
      </w:del>
      <w:del w:id="513" w:author="Allen Hicken" w:date="2016-08-08T15:47:00Z">
        <w:r w:rsidDel="009862B7">
          <w:delText>will not be able to out maneuver the capabilities of</w:delText>
        </w:r>
      </w:del>
      <w:del w:id="514" w:author="Allen Hicken" w:date="2016-08-09T13:08:00Z">
        <w:r w:rsidDel="00A90321">
          <w:delText xml:space="preserve"> a well-oil electoral machine found in institutionalized parties. </w:delText>
        </w:r>
      </w:del>
    </w:p>
    <w:p w14:paraId="4D4D5419" w14:textId="74E1A5CF" w:rsidR="00A02663" w:rsidDel="00E14C51" w:rsidRDefault="00A02663" w:rsidP="00A02663">
      <w:pPr>
        <w:rPr>
          <w:del w:id="515" w:author="Allen Hicken" w:date="2016-08-09T13:18:00Z"/>
        </w:rPr>
      </w:pPr>
      <w:del w:id="516" w:author="Allen Hicken" w:date="2016-08-09T13:18:00Z">
        <w:r w:rsidDel="00E14C51">
          <w:delText>\par</w:delText>
        </w:r>
      </w:del>
    </w:p>
    <w:p w14:paraId="2AA02790" w14:textId="6405F629" w:rsidR="00A02663" w:rsidDel="00E14C51" w:rsidRDefault="00A02663" w:rsidP="00A02663">
      <w:pPr>
        <w:rPr>
          <w:del w:id="517" w:author="Allen Hicken" w:date="2016-08-09T13:18:00Z"/>
        </w:rPr>
      </w:pPr>
      <w:del w:id="518" w:author="Allen Hicken" w:date="2016-08-09T13:18:00Z">
        <w:r w:rsidDel="00E14C51">
          <w:delText xml:space="preserve">If making in-roads is so difficult, how </w:delText>
        </w:r>
      </w:del>
      <w:del w:id="519" w:author="Allen Hicken" w:date="2016-08-09T13:09:00Z">
        <w:r w:rsidDel="00A90321">
          <w:delText xml:space="preserve">have </w:delText>
        </w:r>
      </w:del>
      <w:del w:id="520" w:author="Allen Hicken" w:date="2016-08-09T13:18:00Z">
        <w:r w:rsidDel="00E14C51">
          <w:delText xml:space="preserve">populist parties survived in party systems with well institutionalized parties? We argue that in cases where environmental hostility is high, populist parties </w:delText>
        </w:r>
      </w:del>
      <w:del w:id="521" w:author="Allen Hicken" w:date="2016-08-08T15:50:00Z">
        <w:r w:rsidDel="00DB463E">
          <w:delText>will learn and adapt between election cycles. Unlike populist parties where entry into the party system is easy, populist parties in systems where environmental hostility is high must</w:delText>
        </w:r>
      </w:del>
      <w:del w:id="522" w:author="Allen Hicken" w:date="2016-08-09T13:18:00Z">
        <w:r w:rsidDel="00E14C51">
          <w:delText xml:space="preserve"> develop</w:delText>
        </w:r>
      </w:del>
      <w:del w:id="523" w:author="Allen Hicken" w:date="2016-08-08T15:50:00Z">
        <w:r w:rsidDel="00DB463E">
          <w:delText xml:space="preserve"> a</w:delText>
        </w:r>
      </w:del>
      <w:del w:id="524" w:author="Allen Hicken" w:date="2016-08-09T13:18:00Z">
        <w:r w:rsidDel="00E14C51">
          <w:delText xml:space="preserve"> robust organization that </w:delText>
        </w:r>
      </w:del>
      <w:del w:id="525" w:author="Allen Hicken" w:date="2016-08-08T15:50:00Z">
        <w:r w:rsidDel="00DB463E">
          <w:delText xml:space="preserve">is </w:delText>
        </w:r>
      </w:del>
      <w:del w:id="526" w:author="Allen Hicken" w:date="2016-08-09T13:18:00Z">
        <w:r w:rsidDel="00E14C51">
          <w:delText xml:space="preserve">able to compete with preexisting institutionalized parties. </w:delText>
        </w:r>
      </w:del>
      <w:del w:id="527" w:author="Allen Hicken" w:date="2016-08-08T15:50:00Z">
        <w:r w:rsidDel="00DB463E">
          <w:delText>Should these parties not develop their</w:delText>
        </w:r>
      </w:del>
      <w:del w:id="528" w:author="Allen Hicken" w:date="2016-08-09T13:18:00Z">
        <w:r w:rsidDel="00E14C51">
          <w:delText xml:space="preserve"> organization, </w:delText>
        </w:r>
      </w:del>
      <w:del w:id="529" w:author="Allen Hicken" w:date="2016-08-08T15:51:00Z">
        <w:r w:rsidDel="00DB463E">
          <w:delText xml:space="preserve">they </w:delText>
        </w:r>
      </w:del>
      <w:del w:id="530" w:author="Allen Hicken" w:date="2016-08-09T13:18:00Z">
        <w:r w:rsidDel="00E14C51">
          <w:delText xml:space="preserve">will be driven by the most </w:delText>
        </w:r>
      </w:del>
      <w:del w:id="531" w:author="Allen Hicken" w:date="2016-08-08T15:51:00Z">
        <w:r w:rsidDel="00DB463E">
          <w:delText xml:space="preserve">emphatic </w:delText>
        </w:r>
      </w:del>
      <w:del w:id="532" w:author="Allen Hicken" w:date="2016-08-09T13:18:00Z">
        <w:r w:rsidDel="00E14C51">
          <w:delText xml:space="preserve">views within the party and are likely to appear </w:delText>
        </w:r>
      </w:del>
      <w:del w:id="533" w:author="Allen Hicken" w:date="2016-08-08T15:51:00Z">
        <w:r w:rsidDel="00DB463E">
          <w:delText xml:space="preserve">unprofessional and extreme </w:delText>
        </w:r>
      </w:del>
      <w:del w:id="534" w:author="Allen Hicken" w:date="2016-08-09T13:18:00Z">
        <w:r w:rsidDel="00E14C51">
          <w:delText xml:space="preserve">when juxtaposed to other parties in the system \citep{art2011inside}. </w:delText>
        </w:r>
      </w:del>
      <w:del w:id="535" w:author="Allen Hicken" w:date="2016-08-08T15:52:00Z">
        <w:r w:rsidDel="0010589D">
          <w:delText>Thus</w:delText>
        </w:r>
      </w:del>
      <w:del w:id="536" w:author="Allen Hicken" w:date="2016-08-09T13:18:00Z">
        <w:r w:rsidDel="00E14C51">
          <w:delText xml:space="preserve">, as parties become professionalized the become less reliant on populist rhetoric as a mobilizing device and turn to other instruments - resulting in more moderated forms of populist rhetoric. </w:delText>
        </w:r>
      </w:del>
    </w:p>
    <w:p w14:paraId="5D1A890A" w14:textId="53C160EE" w:rsidR="00A02663" w:rsidDel="00E14C51" w:rsidRDefault="00A02663" w:rsidP="00A02663">
      <w:pPr>
        <w:rPr>
          <w:del w:id="537" w:author="Allen Hicken" w:date="2016-08-09T13:18:00Z"/>
        </w:rPr>
      </w:pPr>
      <w:del w:id="538" w:author="Allen Hicken" w:date="2016-08-09T13:18:00Z">
        <w:r w:rsidDel="00E14C51">
          <w:delText>\par</w:delText>
        </w:r>
      </w:del>
    </w:p>
    <w:p w14:paraId="5E083AA5" w14:textId="4F6D23FF" w:rsidR="00A02663" w:rsidDel="00E14C51" w:rsidRDefault="00A02663" w:rsidP="00A02663">
      <w:pPr>
        <w:rPr>
          <w:del w:id="539" w:author="Allen Hicken" w:date="2016-08-09T13:18:00Z"/>
        </w:rPr>
      </w:pPr>
      <w:del w:id="540" w:author="Allen Hicken" w:date="2016-08-08T15:54:00Z">
        <w:r w:rsidDel="0010589D">
          <w:delText>The path towards adapting and building a developed and professionalized party is certainly not a certain outcome determined by environmental hostility. We can, however, view this in terms of natural selection</w:delText>
        </w:r>
      </w:del>
      <w:del w:id="541" w:author="Allen Hicken" w:date="2016-08-09T13:18:00Z">
        <w:r w:rsidDel="00E14C51">
          <w:delText xml:space="preserve">. Parties that do not adapt will be less likely to survive multiple electoral cycles than parties that institutionalize. Parties that do not adapt by institutionalizing should </w:delText>
        </w:r>
      </w:del>
      <w:del w:id="542" w:author="Allen Hicken" w:date="2016-08-08T15:55:00Z">
        <w:r w:rsidDel="0010589D">
          <w:delText xml:space="preserve">not be </w:delText>
        </w:r>
      </w:del>
      <w:del w:id="543" w:author="Allen Hicken" w:date="2016-08-09T13:18:00Z">
        <w:r w:rsidDel="00E14C51">
          <w:delText xml:space="preserve">able </w:delText>
        </w:r>
      </w:del>
      <w:del w:id="544" w:author="Allen Hicken" w:date="2016-08-08T15:55:00Z">
        <w:r w:rsidDel="0010589D">
          <w:delText>to compete in</w:delText>
        </w:r>
      </w:del>
      <w:del w:id="545" w:author="Allen Hicken" w:date="2016-08-09T13:18:00Z">
        <w:r w:rsidDel="00E14C51">
          <w:delText xml:space="preserve"> </w:delText>
        </w:r>
      </w:del>
      <w:del w:id="546" w:author="Allen Hicken" w:date="2016-08-08T15:55:00Z">
        <w:r w:rsidDel="0010589D">
          <w:delText xml:space="preserve">elections </w:delText>
        </w:r>
      </w:del>
      <w:del w:id="547" w:author="Allen Hicken" w:date="2016-08-09T13:18:00Z">
        <w:r w:rsidDel="00E14C51">
          <w:delText xml:space="preserve">against </w:delText>
        </w:r>
      </w:del>
      <w:del w:id="548" w:author="Allen Hicken" w:date="2016-08-08T15:56:00Z">
        <w:r w:rsidDel="0010589D">
          <w:delText>parties with professional staff, a well developed and targeted electoral machine, and an broadly appealing brand</w:delText>
        </w:r>
      </w:del>
      <w:del w:id="549" w:author="Allen Hicken" w:date="2016-08-09T13:18:00Z">
        <w:r w:rsidDel="00E14C51">
          <w:delText xml:space="preserve"> leaving them to whither into irrelevancy after a few cycles. </w:delText>
        </w:r>
      </w:del>
    </w:p>
    <w:p w14:paraId="7CBEA900" w14:textId="290ADCE8" w:rsidR="00A02663" w:rsidDel="00E14C51" w:rsidRDefault="00A02663" w:rsidP="00A02663">
      <w:pPr>
        <w:rPr>
          <w:del w:id="550" w:author="Allen Hicken" w:date="2016-08-09T13:18:00Z"/>
        </w:rPr>
      </w:pPr>
      <w:del w:id="551" w:author="Allen Hicken" w:date="2016-08-09T13:18:00Z">
        <w:r w:rsidDel="00E14C51">
          <w:delText>\par</w:delText>
        </w:r>
      </w:del>
    </w:p>
    <w:p w14:paraId="396655C5" w14:textId="3804B7EF" w:rsidR="00A02663" w:rsidDel="00E14C51" w:rsidRDefault="00A02663" w:rsidP="00A02663">
      <w:pPr>
        <w:rPr>
          <w:del w:id="552" w:author="Allen Hicken" w:date="2016-08-09T13:18:00Z"/>
        </w:rPr>
      </w:pPr>
      <w:del w:id="553" w:author="Allen Hicken" w:date="2016-08-08T15:56:00Z">
        <w:r w:rsidDel="00C86CE5">
          <w:delText>E</w:delText>
        </w:r>
      </w:del>
      <w:del w:id="554" w:author="Allen Hicken" w:date="2016-08-09T13:18:00Z">
        <w:r w:rsidDel="00E14C51">
          <w:delText xml:space="preserve">ven if populist parties are able to professionalize and institutionalize </w:delText>
        </w:r>
      </w:del>
      <w:del w:id="555" w:author="Allen Hicken" w:date="2016-08-08T15:56:00Z">
        <w:r w:rsidDel="00C86CE5">
          <w:delText xml:space="preserve">they are anything but </w:delText>
        </w:r>
      </w:del>
      <w:del w:id="556" w:author="Allen Hicken" w:date="2016-08-09T13:18:00Z">
        <w:r w:rsidDel="00E14C51">
          <w:delText>guarantee</w:delText>
        </w:r>
      </w:del>
      <w:del w:id="557" w:author="Allen Hicken" w:date="2016-08-08T15:56:00Z">
        <w:r w:rsidDel="00C86CE5">
          <w:delText>d</w:delText>
        </w:r>
      </w:del>
      <w:del w:id="558" w:author="Allen Hicken" w:date="2016-08-09T13:18:00Z">
        <w:r w:rsidDel="00E14C51">
          <w:delText xml:space="preserve"> electoral success.</w:delText>
        </w:r>
      </w:del>
      <w:r>
        <w:t xml:space="preserve"> </w:t>
      </w:r>
      <w:del w:id="559" w:author="Allen Hicken" w:date="2016-08-09T13:10:00Z">
        <w:r w:rsidDel="00A90321">
          <w:delText xml:space="preserve">Because they are competing against parties with strong links to core constituencies, these populist parties must first focus on more limited segments of society that do not have strong links to existing parties. </w:delText>
        </w:r>
      </w:del>
      <w:del w:id="560" w:author="Allen Hicken" w:date="2016-08-08T15:58:00Z">
        <w:r w:rsidDel="005B126E">
          <w:delText xml:space="preserve">In the end, this </w:delText>
        </w:r>
      </w:del>
      <w:del w:id="561" w:author="Allen Hicken" w:date="2016-08-08T15:57:00Z">
        <w:r w:rsidDel="005B126E">
          <w:delText xml:space="preserve">will </w:delText>
        </w:r>
      </w:del>
      <w:del w:id="562" w:author="Allen Hicken" w:date="2016-08-09T13:10:00Z">
        <w:r w:rsidDel="00A90321">
          <w:delText xml:space="preserve">lead populist parties in these systems to be more exclusive </w:delText>
        </w:r>
      </w:del>
      <w:del w:id="563" w:author="Allen Hicken" w:date="2016-08-08T15:58:00Z">
        <w:r w:rsidDel="005B126E">
          <w:delText>as they appeal to niche segments of society</w:delText>
        </w:r>
      </w:del>
      <w:del w:id="564" w:author="Allen Hicken" w:date="2016-08-09T13:10:00Z">
        <w:r w:rsidDel="00A90321">
          <w:delText xml:space="preserve">. </w:delText>
        </w:r>
      </w:del>
      <w:del w:id="565" w:author="Allen Hicken" w:date="2016-08-08T16:02:00Z">
        <w:r w:rsidDel="00D314F4">
          <w:delText xml:space="preserve">Should these parties seek to gain ground on existing parties, they will have to alter their strategy to be more accommodating - likely </w:delText>
        </w:r>
      </w:del>
      <w:del w:id="566" w:author="Allen Hicken" w:date="2016-08-09T13:10:00Z">
        <w:r w:rsidDel="00A90321">
          <w:delText>reduc</w:delText>
        </w:r>
      </w:del>
      <w:del w:id="567" w:author="Allen Hicken" w:date="2016-08-08T16:03:00Z">
        <w:r w:rsidDel="00D314F4">
          <w:delText>ing</w:delText>
        </w:r>
      </w:del>
      <w:del w:id="568" w:author="Allen Hicken" w:date="2016-08-09T13:10:00Z">
        <w:r w:rsidDel="00A90321">
          <w:delText xml:space="preserve"> the strength of the populist discourse. </w:delText>
        </w:r>
      </w:del>
      <w:del w:id="569" w:author="Allen Hicken" w:date="2016-08-08T16:04:00Z">
        <w:r w:rsidDel="00A217E1">
          <w:delText>If this is true</w:delText>
        </w:r>
      </w:del>
      <w:del w:id="570" w:author="Allen Hicken" w:date="2016-08-08T16:07:00Z">
        <w:r w:rsidDel="00EE4FF0">
          <w:delText xml:space="preserve">, we should observe </w:delText>
        </w:r>
      </w:del>
      <w:del w:id="571" w:author="Allen Hicken" w:date="2016-08-09T13:10:00Z">
        <w:r w:rsidDel="00A90321">
          <w:delText xml:space="preserve">populist parties </w:delText>
        </w:r>
      </w:del>
      <w:del w:id="572" w:author="Allen Hicken" w:date="2016-08-08T16:07:00Z">
        <w:r w:rsidDel="00EE4FF0">
          <w:delText xml:space="preserve">in </w:delText>
        </w:r>
      </w:del>
      <w:del w:id="573" w:author="Allen Hicken" w:date="2016-08-09T13:10:00Z">
        <w:r w:rsidDel="00A90321">
          <w:delText xml:space="preserve">well institutionalized party systems </w:delText>
        </w:r>
      </w:del>
      <w:del w:id="574" w:author="Allen Hicken" w:date="2016-08-08T16:09:00Z">
        <w:r w:rsidDel="00C97F8E">
          <w:delText xml:space="preserve">that are more exclusive yet less populist than </w:delText>
        </w:r>
      </w:del>
      <w:del w:id="575" w:author="Allen Hicken" w:date="2016-08-09T13:10:00Z">
        <w:r w:rsidDel="00A90321">
          <w:delText xml:space="preserve">parties in less institutionalized party systems.  </w:delText>
        </w:r>
      </w:del>
    </w:p>
    <w:p w14:paraId="25F52848" w14:textId="116E5B29" w:rsidR="00A02663" w:rsidRDefault="00A02663" w:rsidP="00A02663">
      <w:pPr>
        <w:rPr>
          <w:ins w:id="576" w:author="Allen Hicken" w:date="2016-08-09T11:36:00Z"/>
        </w:rPr>
      </w:pPr>
      <w:moveFromRangeStart w:id="577" w:author="Allen Hicken" w:date="2016-08-09T11:37:00Z" w:name="move458505963"/>
      <w:moveFrom w:id="578" w:author="Allen Hicken" w:date="2016-08-09T11:37:00Z">
        <w:r w:rsidDel="00CE2061">
          <w:t>\subsection{Populist Capture}</w:t>
        </w:r>
      </w:moveFrom>
      <w:moveFromRangeEnd w:id="577"/>
    </w:p>
    <w:p w14:paraId="51ABE785" w14:textId="24E694AF" w:rsidR="00CE2061" w:rsidDel="00B16A34" w:rsidRDefault="00CE2061" w:rsidP="00A02663">
      <w:pPr>
        <w:rPr>
          <w:del w:id="579" w:author="Allen Hicken" w:date="2016-08-09T12:39:00Z"/>
        </w:rPr>
      </w:pPr>
    </w:p>
    <w:p w14:paraId="49171119" w14:textId="03821E9A" w:rsidR="00A02663" w:rsidDel="00B16A34" w:rsidRDefault="00A02663" w:rsidP="00A02663">
      <w:pPr>
        <w:rPr>
          <w:del w:id="580" w:author="Allen Hicken" w:date="2016-08-09T12:39:00Z"/>
        </w:rPr>
      </w:pPr>
      <w:commentRangeStart w:id="581"/>
      <w:del w:id="582" w:author="Allen Hicken" w:date="2016-08-09T12:39:00Z">
        <w:r w:rsidDel="00B16A34">
          <w:delText>When environmental hostility is low, challengers outside the party system may be able to create their own party, enter the system, and find some electoral success. As part of their strategy they may select populism to build sufficient appeal. When environmental hostility is high, outsiders may again create a new party and enter the system. Only if environmental hostility is moderated due to permissive institutions can new parties enter and find some electoral success. This may be done by appealing to a specific yet narrow segment of society. Can outsiders, then, enter the party system when environmental hostility is very high due to non-permissive institutions?</w:delText>
        </w:r>
      </w:del>
    </w:p>
    <w:p w14:paraId="14F7B5BD" w14:textId="31DCB12B" w:rsidR="00A02663" w:rsidDel="00B16A34" w:rsidRDefault="00A02663" w:rsidP="00A02663">
      <w:pPr>
        <w:rPr>
          <w:del w:id="583" w:author="Allen Hicken" w:date="2016-08-09T12:39:00Z"/>
        </w:rPr>
      </w:pPr>
      <w:del w:id="584" w:author="Allen Hicken" w:date="2016-08-09T12:39:00Z">
        <w:r w:rsidDel="00B16A34">
          <w:delText>\par</w:delText>
        </w:r>
      </w:del>
    </w:p>
    <w:p w14:paraId="7E03DC56" w14:textId="1D5B9800" w:rsidR="00A02663" w:rsidDel="00B74E2D" w:rsidRDefault="00A02663" w:rsidP="00A02663">
      <w:pPr>
        <w:rPr>
          <w:del w:id="585" w:author="Allen Hicken" w:date="2016-08-09T11:44:00Z"/>
        </w:rPr>
      </w:pPr>
      <w:del w:id="586" w:author="Allen Hicken" w:date="2016-08-09T11:44:00Z">
        <w:r w:rsidDel="00B74E2D">
          <w:delText>Should an outsider seek to enter a system where environmental hostility is very high because of non-permissive institutions, forming their own party is unlikely to succeed. Needing to win a significant portion of the electorate will be difficult because it requires the new party to pe</w:delText>
        </w:r>
      </w:del>
      <w:del w:id="587" w:author="Allen Hicken" w:date="2016-08-08T20:47:00Z">
        <w:r w:rsidDel="00EE7BAC">
          <w:delText>a</w:delText>
        </w:r>
      </w:del>
      <w:del w:id="588" w:author="Allen Hicken" w:date="2016-08-09T11:44:00Z">
        <w:r w:rsidDel="00B74E2D">
          <w:delText xml:space="preserve">l away a large number of voters that are linked to an existing party. Should they fail at gaining a sufficiently large number, they face complete electoral failure as few to no seats will be awarded to them. </w:delText>
        </w:r>
      </w:del>
    </w:p>
    <w:commentRangeEnd w:id="581"/>
    <w:p w14:paraId="7528D6C9" w14:textId="6438E9B9" w:rsidR="00A02663" w:rsidDel="00B74E2D" w:rsidRDefault="00EE7BAC" w:rsidP="00A02663">
      <w:pPr>
        <w:rPr>
          <w:del w:id="589" w:author="Allen Hicken" w:date="2016-08-09T11:44:00Z"/>
        </w:rPr>
      </w:pPr>
      <w:del w:id="590" w:author="Allen Hicken" w:date="2016-08-09T11:44:00Z">
        <w:r w:rsidDel="00B74E2D">
          <w:rPr>
            <w:rStyle w:val="CommentReference"/>
          </w:rPr>
          <w:commentReference w:id="581"/>
        </w:r>
        <w:r w:rsidR="00A02663" w:rsidDel="00B74E2D">
          <w:delText>\par</w:delText>
        </w:r>
      </w:del>
    </w:p>
    <w:p w14:paraId="3AC4CD7D" w14:textId="7481984B" w:rsidR="00A02663" w:rsidDel="00B74E2D" w:rsidRDefault="00A02663" w:rsidP="00A02663">
      <w:pPr>
        <w:rPr>
          <w:del w:id="591" w:author="Allen Hicken" w:date="2016-08-09T11:44:00Z"/>
        </w:rPr>
      </w:pPr>
      <w:del w:id="592" w:author="Allen Hicken" w:date="2016-08-09T11:44:00Z">
        <w:r w:rsidDel="00B74E2D">
          <w:delText xml:space="preserve">If populists can enter the system when environmental hostility is low and high (with the condition of permissive institutions) can populists enter even when environmental hostility is exceedingly high (an existing condition with non-permissive institutions)? Recent experience in the United States tells us that this is possible. When environmental hostility is very high, as it is in cases such as the United States, populists can still enter the arena - not through a new party - but through what we call populist capture. Populist capture occurs when a populist candidate or movement captures an already existing party resulting in a significant shift away from the status quo positions or brand of the party. </w:delText>
        </w:r>
      </w:del>
    </w:p>
    <w:p w14:paraId="2B0C009D" w14:textId="2ABC66C4" w:rsidR="00A02663" w:rsidDel="00B74E2D" w:rsidRDefault="00A02663" w:rsidP="00A02663">
      <w:pPr>
        <w:rPr>
          <w:del w:id="593" w:author="Allen Hicken" w:date="2016-08-09T11:44:00Z"/>
        </w:rPr>
      </w:pPr>
      <w:del w:id="594" w:author="Allen Hicken" w:date="2016-08-09T11:44:00Z">
        <w:r w:rsidDel="00B74E2D">
          <w:delText>\par</w:delText>
        </w:r>
      </w:del>
    </w:p>
    <w:p w14:paraId="06805677" w14:textId="7397A20C" w:rsidR="00A02663" w:rsidDel="00B74E2D" w:rsidRDefault="00A02663" w:rsidP="00A02663">
      <w:pPr>
        <w:rPr>
          <w:del w:id="595" w:author="Allen Hicken" w:date="2016-08-09T11:44:00Z"/>
        </w:rPr>
      </w:pPr>
      <w:del w:id="596" w:author="Allen Hicken" w:date="2016-08-09T11:44:00Z">
        <w:r w:rsidDel="00B74E2D">
          <w:delText xml:space="preserve">Populist capture occurs when an populist (likely a party outsider) attempts to rise to control the party but party elites are unable to prevent the populists' capture of the party. This is made possible when factionalism within the party undermines party elite coordination against the populist. In instances where parties are not weakened by factionalism, elites are able to coordinate and select candidates that fit their brand. Should the party be struck by factionalism, elites will not be able to coordinate against a populist insurgency. Factionalism, in addition to lower levels of party institutionalization\footnote{An example of lower levels of party institutionalization can be seen with the Republican Party in the United States. The Republican Party has divested control of candidate selection and no longer controls this process. This under-institutionalized character of the party exacerbated the problem of factionalism as elites where unable to control candidate selection.}, increases the likelihood of elites yielding partial or total control of the party. </w:delText>
        </w:r>
      </w:del>
    </w:p>
    <w:p w14:paraId="0481B507" w14:textId="77777777" w:rsidR="00A02663" w:rsidRDefault="00A02663" w:rsidP="00A02663">
      <w:r>
        <w:t>\</w:t>
      </w:r>
      <w:proofErr w:type="gramStart"/>
      <w:r>
        <w:t>section{</w:t>
      </w:r>
      <w:proofErr w:type="gramEnd"/>
      <w:r>
        <w:t>Alternative Approaches}</w:t>
      </w:r>
    </w:p>
    <w:p w14:paraId="7F0A7DF1" w14:textId="0F21D13B" w:rsidR="00A02663" w:rsidRDefault="00A02663" w:rsidP="00A02663">
      <w:r>
        <w:t xml:space="preserve">Our argument points to parties and party systems as a cause of populism. We argue that environmental hostility </w:t>
      </w:r>
      <w:del w:id="597" w:author="Allen Hicken" w:date="2016-08-09T13:23:00Z">
        <w:r w:rsidDel="004747D0">
          <w:delText xml:space="preserve">alters </w:delText>
        </w:r>
      </w:del>
      <w:ins w:id="598" w:author="Allen Hicken" w:date="2016-08-09T13:23:00Z">
        <w:r w:rsidR="004747D0">
          <w:t xml:space="preserve">shapes </w:t>
        </w:r>
      </w:ins>
      <w:r>
        <w:t xml:space="preserve">the </w:t>
      </w:r>
      <w:del w:id="599" w:author="Allen Hicken" w:date="2016-08-09T13:23:00Z">
        <w:r w:rsidDel="004747D0">
          <w:delText xml:space="preserve">available successful </w:delText>
        </w:r>
      </w:del>
      <w:r>
        <w:t xml:space="preserve">strategies which political entrepreneurs may take to garner shares of the electorate. Under our reasoning, the presence of stronger and more institutionalized parties reduces the ability of entrepreneurs who select a populist strategy to gain electoral traction. Thus, when parties or party systems are weak, populism is more prevalent in the system. </w:t>
      </w:r>
      <w:del w:id="600" w:author="Allen Hicken" w:date="2016-08-09T13:26:00Z">
        <w:r w:rsidDel="00B203DF">
          <w:delText xml:space="preserve">It </w:delText>
        </w:r>
      </w:del>
      <w:ins w:id="601" w:author="Allen Hicken" w:date="2016-08-09T13:26:00Z">
        <w:r w:rsidR="00B203DF">
          <w:t xml:space="preserve">We must also consider, however, </w:t>
        </w:r>
      </w:ins>
      <w:del w:id="602" w:author="Allen Hicken" w:date="2016-08-09T13:26:00Z">
        <w:r w:rsidDel="00B203DF">
          <w:delText xml:space="preserve">may be the case, however, </w:delText>
        </w:r>
      </w:del>
      <w:r>
        <w:t xml:space="preserve">that populism is </w:t>
      </w:r>
      <w:ins w:id="603" w:author="Allen Hicken" w:date="2016-08-09T13:26:00Z">
        <w:r w:rsidR="00B203DF">
          <w:t xml:space="preserve">actually </w:t>
        </w:r>
      </w:ins>
      <w:r>
        <w:t xml:space="preserve">a cause of party weakness or de-institutionalization. </w:t>
      </w:r>
    </w:p>
    <w:p w14:paraId="508E93CA" w14:textId="77777777" w:rsidR="00A02663" w:rsidRDefault="00A02663" w:rsidP="00CE534C">
      <w:pPr>
        <w:outlineLvl w:val="0"/>
      </w:pPr>
      <w:r>
        <w:t>\par</w:t>
      </w:r>
    </w:p>
    <w:p w14:paraId="08C8955C" w14:textId="697FAF83" w:rsidR="00A02663" w:rsidRDefault="00A02663" w:rsidP="00A02663">
      <w:r>
        <w:t>Populism as a cause of party weakening or party system de-institutionalization is a</w:t>
      </w:r>
      <w:ins w:id="604" w:author="Allen Hicken" w:date="2016-08-09T13:26:00Z">
        <w:r w:rsidR="00B203DF">
          <w:t xml:space="preserve"> </w:t>
        </w:r>
      </w:ins>
      <w:del w:id="605" w:author="Allen Hicken" w:date="2016-08-09T13:26:00Z">
        <w:r w:rsidDel="00B203DF">
          <w:delText xml:space="preserve">n </w:delText>
        </w:r>
      </w:del>
      <w:r>
        <w:t xml:space="preserve">problem of endogeneity that is crucial to address. </w:t>
      </w:r>
      <w:del w:id="606" w:author="Allen Hicken" w:date="2016-08-09T13:28:00Z">
        <w:r w:rsidDel="00C322B4">
          <w:delText xml:space="preserve">Populism as a cause of weakening or de-institutionalization instead of an outcome is likely to be the true process if we have overestimated the role of political parties in voter choice. </w:delText>
        </w:r>
      </w:del>
      <w:r>
        <w:t xml:space="preserve">In our model, we argue that political parties are influential political institutions that are the best instruments </w:t>
      </w:r>
      <w:del w:id="607" w:author="Allen Hicken" w:date="2016-08-09T13:28:00Z">
        <w:r w:rsidDel="00C322B4">
          <w:delText xml:space="preserve">in </w:delText>
        </w:r>
      </w:del>
      <w:ins w:id="608" w:author="Allen Hicken" w:date="2016-08-09T13:28:00Z">
        <w:r w:rsidR="00C322B4">
          <w:t xml:space="preserve">for </w:t>
        </w:r>
      </w:ins>
      <w:r>
        <w:t xml:space="preserve">organizing and mobilizing voters. It is plausible that populism </w:t>
      </w:r>
      <w:del w:id="609" w:author="Allen Hicken" w:date="2016-08-09T13:28:00Z">
        <w:r w:rsidDel="00C322B4">
          <w:delText xml:space="preserve">itself </w:delText>
        </w:r>
      </w:del>
      <w:r>
        <w:t xml:space="preserve">is </w:t>
      </w:r>
      <w:del w:id="610" w:author="Allen Hicken" w:date="2016-08-09T13:29:00Z">
        <w:r w:rsidDel="00C322B4">
          <w:delText>a</w:delText>
        </w:r>
      </w:del>
      <w:ins w:id="611" w:author="Allen Hicken" w:date="2016-08-09T13:28:00Z">
        <w:r w:rsidR="00C322B4">
          <w:t>actually</w:t>
        </w:r>
      </w:ins>
      <w:ins w:id="612" w:author="Allen Hicken" w:date="2016-08-09T13:29:00Z">
        <w:r w:rsidR="00C322B4">
          <w:t xml:space="preserve"> a</w:t>
        </w:r>
      </w:ins>
      <w:r>
        <w:t xml:space="preserve"> superior form of political mobilization, and that the rise of especially talented populists, such as Hugo </w:t>
      </w:r>
      <w:proofErr w:type="spellStart"/>
      <w:r>
        <w:t>Ch</w:t>
      </w:r>
      <w:proofErr w:type="spellEnd"/>
      <w:r>
        <w:t>\'{a}</w:t>
      </w:r>
      <w:proofErr w:type="spellStart"/>
      <w:r>
        <w:t>vez</w:t>
      </w:r>
      <w:proofErr w:type="spellEnd"/>
      <w:r>
        <w:t xml:space="preserve">, </w:t>
      </w:r>
      <w:r w:rsidRPr="00C322B4">
        <w:rPr>
          <w:i/>
          <w:rPrChange w:id="613" w:author="Allen Hicken" w:date="2016-08-09T13:29:00Z">
            <w:rPr/>
          </w:rPrChange>
        </w:rPr>
        <w:t>cause</w:t>
      </w:r>
      <w:ins w:id="614" w:author="Allen Hicken" w:date="2016-08-09T13:29:00Z">
        <w:r w:rsidR="00C322B4" w:rsidRPr="00C322B4">
          <w:rPr>
            <w:i/>
            <w:rPrChange w:id="615" w:author="Allen Hicken" w:date="2016-08-09T13:29:00Z">
              <w:rPr/>
            </w:rPrChange>
          </w:rPr>
          <w:t>s</w:t>
        </w:r>
      </w:ins>
      <w:del w:id="616" w:author="Allen Hicken" w:date="2016-08-09T13:29:00Z">
        <w:r w:rsidRPr="00C322B4" w:rsidDel="00C322B4">
          <w:rPr>
            <w:i/>
            <w:rPrChange w:id="617" w:author="Allen Hicken" w:date="2016-08-09T13:29:00Z">
              <w:rPr/>
            </w:rPrChange>
          </w:rPr>
          <w:delText>d</w:delText>
        </w:r>
      </w:del>
      <w:r>
        <w:t xml:space="preserve"> the collapse of the </w:t>
      </w:r>
      <w:del w:id="618" w:author="Allen Hicken" w:date="2016-08-09T13:29:00Z">
        <w:r w:rsidDel="00C322B4">
          <w:delText xml:space="preserve">Venezuelan </w:delText>
        </w:r>
      </w:del>
      <w:r>
        <w:t xml:space="preserve">party system rather than </w:t>
      </w:r>
      <w:del w:id="619" w:author="Allen Hicken" w:date="2016-08-09T13:29:00Z">
        <w:r w:rsidDel="00C322B4">
          <w:delText>Ch\'{a}vez rising due to the</w:delText>
        </w:r>
      </w:del>
      <w:ins w:id="620" w:author="Allen Hicken" w:date="2016-08-09T13:29:00Z">
        <w:r w:rsidR="00C322B4">
          <w:t>the other way around.</w:t>
        </w:r>
      </w:ins>
      <w:del w:id="621" w:author="Allen Hicken" w:date="2016-08-09T13:29:00Z">
        <w:r w:rsidDel="00C322B4">
          <w:delText xml:space="preserve"> party system's weakness.</w:delText>
        </w:r>
      </w:del>
      <w:r>
        <w:t xml:space="preserve"> Whether party weaknesses cause populism or the </w:t>
      </w:r>
      <w:del w:id="622" w:author="Allen Hicken" w:date="2016-08-09T13:31:00Z">
        <w:r w:rsidDel="000971DE">
          <w:delText>other way around</w:delText>
        </w:r>
      </w:del>
      <w:ins w:id="623" w:author="Allen Hicken" w:date="2016-08-09T13:31:00Z">
        <w:r w:rsidR="000971DE">
          <w:t>populism undermine political parties</w:t>
        </w:r>
      </w:ins>
      <w:r>
        <w:t xml:space="preserve"> is an empirical question that we seek to answer. </w:t>
      </w:r>
    </w:p>
    <w:p w14:paraId="1216B042" w14:textId="77777777" w:rsidR="00A02663" w:rsidRDefault="00A02663" w:rsidP="00CE534C">
      <w:pPr>
        <w:outlineLvl w:val="0"/>
      </w:pPr>
      <w:r>
        <w:t>\par</w:t>
      </w:r>
    </w:p>
    <w:p w14:paraId="48D62C80" w14:textId="77777777" w:rsidR="0038328B" w:rsidRDefault="00A02663" w:rsidP="00A02663">
      <w:pPr>
        <w:rPr>
          <w:ins w:id="624" w:author="Allen Hicken" w:date="2016-08-09T13:37:00Z"/>
        </w:rPr>
      </w:pPr>
      <w:del w:id="625" w:author="Allen Hicken" w:date="2016-08-09T13:31:00Z">
        <w:r w:rsidDel="000971DE">
          <w:delText>A significant question arises from our argument is</w:delText>
        </w:r>
      </w:del>
      <w:ins w:id="626" w:author="Allen Hicken" w:date="2016-08-09T13:31:00Z">
        <w:r w:rsidR="000971DE">
          <w:t xml:space="preserve">Our argument also implies a puzzle that we must </w:t>
        </w:r>
      </w:ins>
      <w:ins w:id="627" w:author="Allen Hicken" w:date="2016-08-09T13:32:00Z">
        <w:r w:rsidR="000971DE">
          <w:t>grapple</w:t>
        </w:r>
      </w:ins>
      <w:ins w:id="628" w:author="Allen Hicken" w:date="2016-08-09T13:31:00Z">
        <w:r w:rsidR="000971DE">
          <w:t xml:space="preserve"> </w:t>
        </w:r>
      </w:ins>
      <w:ins w:id="629" w:author="Allen Hicken" w:date="2016-08-09T13:32:00Z">
        <w:r w:rsidR="000971DE">
          <w:t>with:</w:t>
        </w:r>
      </w:ins>
      <w:r>
        <w:t xml:space="preserve"> \</w:t>
      </w:r>
      <w:proofErr w:type="spellStart"/>
      <w:proofErr w:type="gramStart"/>
      <w:r>
        <w:t>textit</w:t>
      </w:r>
      <w:proofErr w:type="spellEnd"/>
      <w:r>
        <w:t>{</w:t>
      </w:r>
      <w:proofErr w:type="gramEnd"/>
      <w:r>
        <w:t xml:space="preserve">if weak parties or party systems allow populism to rise, why isn't populism ubiquitous in weak party systems?}. If populism is such a potentially powerful electoral tool, why then do we not observe more populism - especially where parties are weak? </w:t>
      </w:r>
      <w:ins w:id="630" w:author="Allen Hicken" w:date="2016-08-09T13:32:00Z">
        <w:r w:rsidR="000971DE">
          <w:t xml:space="preserve">One part of the explanation lies with </w:t>
        </w:r>
      </w:ins>
      <w:ins w:id="631" w:author="Allen Hicken" w:date="2016-08-09T13:33:00Z">
        <w:r w:rsidR="00EF0DE8">
          <w:t>moderating effect of the electoral environment, as discussed above. However, w</w:t>
        </w:r>
      </w:ins>
      <w:del w:id="632" w:author="Allen Hicken" w:date="2016-08-09T13:33:00Z">
        <w:r w:rsidDel="00EF0DE8">
          <w:delText>W</w:delText>
        </w:r>
      </w:del>
      <w:r>
        <w:t>e</w:t>
      </w:r>
      <w:ins w:id="633" w:author="Allen Hicken" w:date="2016-08-09T13:33:00Z">
        <w:r w:rsidR="00EF0DE8">
          <w:t xml:space="preserve"> also</w:t>
        </w:r>
      </w:ins>
      <w:r>
        <w:t xml:space="preserve"> stress that populism is, in itself, one of many strategies politicians can use. Politicians may form parties, rely on personal wealth, use force, rely on </w:t>
      </w:r>
      <w:del w:id="634" w:author="Allen Hicken" w:date="2016-08-09T13:34:00Z">
        <w:r w:rsidDel="00AE146F">
          <w:delText xml:space="preserve">immense </w:delText>
        </w:r>
      </w:del>
      <w:proofErr w:type="spellStart"/>
      <w:ins w:id="635" w:author="Allen Hicken" w:date="2016-08-09T13:34:00Z">
        <w:r w:rsidR="00AE146F">
          <w:t>clientelist</w:t>
        </w:r>
        <w:proofErr w:type="spellEnd"/>
        <w:r w:rsidR="00AE146F">
          <w:t xml:space="preserve"> </w:t>
        </w:r>
      </w:ins>
      <w:r>
        <w:t>networks, or use populism. Non</w:t>
      </w:r>
      <w:ins w:id="636" w:author="Allen Hicken" w:date="2016-08-09T13:34:00Z">
        <w:r w:rsidR="00AE146F">
          <w:t>e</w:t>
        </w:r>
      </w:ins>
      <w:r>
        <w:t xml:space="preserve"> of these strategies are mutually exclusive and political entrepreneurs may make use a mix of any set of strategies as they believe to be the most </w:t>
      </w:r>
      <w:del w:id="637" w:author="Allen Hicken" w:date="2016-08-09T13:34:00Z">
        <w:r w:rsidDel="00AE146F">
          <w:delText>optimal</w:delText>
        </w:r>
      </w:del>
      <w:ins w:id="638" w:author="Allen Hicken" w:date="2016-08-09T13:34:00Z">
        <w:r w:rsidR="00AE146F">
          <w:t>advantageous</w:t>
        </w:r>
      </w:ins>
      <w:r>
        <w:t xml:space="preserve">. The use of populism as a strategy, then, is dependent upon alternative forms of political organization and mobilization strategies. </w:t>
      </w:r>
      <w:r>
        <w:lastRenderedPageBreak/>
        <w:t xml:space="preserve">Should alternative forms exist, political entrepreneurs may substitute to or away from populism depending on the instruments available to them. </w:t>
      </w:r>
    </w:p>
    <w:p w14:paraId="0B74928C" w14:textId="16F5CC18" w:rsidR="00A02663" w:rsidRDefault="0038328B" w:rsidP="00A02663">
      <w:ins w:id="639" w:author="Allen Hicken" w:date="2016-08-09T13:37:00Z">
        <w:r>
          <w:t>%</w:t>
        </w:r>
      </w:ins>
      <w:r w:rsidR="00A02663">
        <w:t xml:space="preserve">This may be best illustrated in the Philippines where Rodrigo </w:t>
      </w:r>
      <w:proofErr w:type="spellStart"/>
      <w:r w:rsidR="00A02663">
        <w:t>Duterte</w:t>
      </w:r>
      <w:proofErr w:type="spellEnd"/>
      <w:r w:rsidR="00A02663">
        <w:t xml:space="preserve"> employed populist rhetoric to build a national constituency when he could no longer rely on local familial networks to win the presidency. </w:t>
      </w:r>
      <w:ins w:id="640" w:author="Allen Hicken" w:date="2016-08-09T13:37:00Z">
        <w:r>
          <w:t>Have to think about this a bit more.</w:t>
        </w:r>
      </w:ins>
    </w:p>
    <w:p w14:paraId="1226ABAD" w14:textId="77777777" w:rsidR="00A02663" w:rsidRDefault="00A02663" w:rsidP="00CE534C">
      <w:pPr>
        <w:outlineLvl w:val="0"/>
      </w:pPr>
      <w:r>
        <w:t xml:space="preserve">%Another potential point of </w:t>
      </w:r>
      <w:proofErr w:type="spellStart"/>
      <w:r>
        <w:t>endogneiety</w:t>
      </w:r>
      <w:proofErr w:type="spellEnd"/>
      <w:r>
        <w:t xml:space="preserve"> is </w:t>
      </w:r>
      <w:proofErr w:type="spellStart"/>
      <w:r>
        <w:t>presidentialism</w:t>
      </w:r>
      <w:proofErr w:type="spellEnd"/>
    </w:p>
    <w:p w14:paraId="7094C2C4" w14:textId="3618C6A4" w:rsidR="00A02663" w:rsidRDefault="00A02663" w:rsidP="00A02663">
      <w:r>
        <w:t xml:space="preserve">%Allen - do we want to focus on this?? </w:t>
      </w:r>
      <w:ins w:id="641" w:author="Allen Hicken" w:date="2016-08-09T13:35:00Z">
        <w:r w:rsidR="005050E3">
          <w:t>Darrin: Let’s tackle this after APSA.</w:t>
        </w:r>
      </w:ins>
    </w:p>
    <w:p w14:paraId="1600DEE1" w14:textId="77777777" w:rsidR="00A02663" w:rsidRDefault="00A02663" w:rsidP="00A02663">
      <w:r>
        <w:t xml:space="preserve">%Other alternative explanations such as economic crisis, de-linking, rise of nationalism, </w:t>
      </w:r>
      <w:proofErr w:type="spellStart"/>
      <w:r>
        <w:t>etc</w:t>
      </w:r>
      <w:proofErr w:type="spellEnd"/>
    </w:p>
    <w:p w14:paraId="3A731303" w14:textId="77777777" w:rsidR="00A02663" w:rsidRDefault="00A02663" w:rsidP="00CE534C">
      <w:pPr>
        <w:outlineLvl w:val="0"/>
      </w:pPr>
      <w:r>
        <w:t>\</w:t>
      </w:r>
      <w:proofErr w:type="gramStart"/>
      <w:r>
        <w:t>section{</w:t>
      </w:r>
      <w:proofErr w:type="gramEnd"/>
      <w:r>
        <w:t>Research strategy}</w:t>
      </w:r>
    </w:p>
    <w:p w14:paraId="6BAD398C" w14:textId="603B2D0D" w:rsidR="00A02663" w:rsidRDefault="00A02663" w:rsidP="00A02663">
      <w:r>
        <w:t>We argue that the prevalence of populism in a party system is a function of the level of environmental hostility of the party system</w:t>
      </w:r>
      <w:del w:id="642" w:author="Allen Hicken" w:date="2016-08-09T13:38:00Z">
        <w:r w:rsidDel="00150143">
          <w:delText xml:space="preserve"> as well as the ability of individual parties to coordinate candidate selection and adaptation</w:delText>
        </w:r>
      </w:del>
      <w:r>
        <w:t xml:space="preserve">. As the average level of </w:t>
      </w:r>
      <w:del w:id="643" w:author="Allen Hicken" w:date="2016-08-09T13:39:00Z">
        <w:r w:rsidDel="00150143">
          <w:delText>party institutionalization</w:delText>
        </w:r>
      </w:del>
      <w:ins w:id="644" w:author="Allen Hicken" w:date="2016-08-09T13:39:00Z">
        <w:r w:rsidR="00150143">
          <w:t>hostility</w:t>
        </w:r>
      </w:ins>
      <w:r>
        <w:t xml:space="preserve"> increases within the system, the average level of electoral success of populist parties within the system should decrease. In circumstances where the average level of party institutionalization is high and institutions are non-permissive (i.e. environmental hostility is high and SMDP is used), </w:t>
      </w:r>
      <w:ins w:id="645" w:author="Allen Hicken" w:date="2016-08-09T13:42:00Z">
        <w:r w:rsidR="00D50834">
          <w:t xml:space="preserve">populism should </w:t>
        </w:r>
      </w:ins>
      <w:del w:id="646" w:author="Allen Hicken" w:date="2016-08-09T13:42:00Z">
        <w:r w:rsidDel="00D50834">
          <w:delText>the prevalence of populism should occur via populist capture</w:delText>
        </w:r>
      </w:del>
      <w:ins w:id="647" w:author="Allen Hicken" w:date="2016-08-09T13:42:00Z">
        <w:r w:rsidR="00D50834">
          <w:t>be rare</w:t>
        </w:r>
      </w:ins>
      <w:r>
        <w:t>.</w:t>
      </w:r>
      <w:ins w:id="648" w:author="Allen Hicken" w:date="2016-08-09T13:42:00Z">
        <w:r w:rsidR="00D50834">
          <w:t xml:space="preserve"> Where institutionalization is low but inst</w:t>
        </w:r>
        <w:r w:rsidR="00F22810">
          <w:t xml:space="preserve">itutions are restrictive then </w:t>
        </w:r>
        <w:proofErr w:type="spellStart"/>
        <w:r w:rsidR="00F22810">
          <w:t>polulism</w:t>
        </w:r>
        <w:proofErr w:type="spellEnd"/>
        <w:r w:rsidR="00F22810">
          <w:t xml:space="preserve"> </w:t>
        </w:r>
      </w:ins>
      <w:ins w:id="649" w:author="Allen Hicken" w:date="2016-08-09T13:43:00Z">
        <w:r w:rsidR="00F22810">
          <w:t>should</w:t>
        </w:r>
      </w:ins>
      <w:ins w:id="650" w:author="Allen Hicken" w:date="2016-08-09T13:42:00Z">
        <w:r w:rsidR="00F22810">
          <w:t xml:space="preserve"> </w:t>
        </w:r>
      </w:ins>
      <w:ins w:id="651" w:author="Allen Hicken" w:date="2016-08-09T13:43:00Z">
        <w:r w:rsidR="00F22810">
          <w:t xml:space="preserve">emerge within existing parties via populist capture. Where electoral institutions are permissive but parties highly </w:t>
        </w:r>
      </w:ins>
      <w:ins w:id="652" w:author="Allen Hicken" w:date="2016-08-09T13:44:00Z">
        <w:r w:rsidR="00F22810">
          <w:t>institutionalized</w:t>
        </w:r>
      </w:ins>
      <w:ins w:id="653" w:author="Allen Hicken" w:date="2016-08-09T13:43:00Z">
        <w:r w:rsidR="00F22810">
          <w:t xml:space="preserve"> </w:t>
        </w:r>
      </w:ins>
      <w:ins w:id="654" w:author="Allen Hicken" w:date="2016-08-09T13:44:00Z">
        <w:r w:rsidR="00F22810">
          <w:t xml:space="preserve">then populist parties should be relatively small, and focused on the exclusive targeting of small </w:t>
        </w:r>
      </w:ins>
      <w:ins w:id="655" w:author="Allen Hicken" w:date="2016-08-09T13:45:00Z">
        <w:r w:rsidR="00F22810">
          <w:t xml:space="preserve">portions of the electorate. Finally, </w:t>
        </w:r>
      </w:ins>
      <w:ins w:id="656" w:author="Allen Hicken" w:date="2016-08-09T13:47:00Z">
        <w:r w:rsidR="005E5197">
          <w:t>the environment which is most conducive to populist parties</w:t>
        </w:r>
      </w:ins>
      <w:ins w:id="657" w:author="Allen Hicken" w:date="2016-08-09T13:45:00Z">
        <w:r w:rsidR="00F22810">
          <w:t xml:space="preserve"> </w:t>
        </w:r>
      </w:ins>
      <w:ins w:id="658" w:author="Allen Hicken" w:date="2016-08-09T13:48:00Z">
        <w:r w:rsidR="005E5197">
          <w:t>is</w:t>
        </w:r>
      </w:ins>
      <w:ins w:id="659" w:author="Allen Hicken" w:date="2016-08-09T13:45:00Z">
        <w:r w:rsidR="005E5197">
          <w:t xml:space="preserve"> one with weak parties </w:t>
        </w:r>
        <w:r w:rsidR="00F22810">
          <w:t>and</w:t>
        </w:r>
      </w:ins>
      <w:ins w:id="660" w:author="Allen Hicken" w:date="2016-08-09T13:48:00Z">
        <w:r w:rsidR="005E5197">
          <w:t xml:space="preserve"> a permissive</w:t>
        </w:r>
      </w:ins>
      <w:ins w:id="661" w:author="Allen Hicken" w:date="2016-08-09T13:45:00Z">
        <w:r w:rsidR="00F22810">
          <w:t xml:space="preserve"> electoral system</w:t>
        </w:r>
      </w:ins>
      <w:ins w:id="662" w:author="Allen Hicken" w:date="2016-08-09T13:46:00Z">
        <w:r w:rsidR="00B6523E">
          <w:t>.</w:t>
        </w:r>
      </w:ins>
      <w:ins w:id="663" w:author="Allen Hicken" w:date="2016-08-09T13:43:00Z">
        <w:r w:rsidR="00F22810">
          <w:t xml:space="preserve"> </w:t>
        </w:r>
      </w:ins>
      <w:ins w:id="664" w:author="Allen Hicken" w:date="2016-08-09T13:42:00Z">
        <w:r w:rsidR="00D50834">
          <w:t xml:space="preserve"> </w:t>
        </w:r>
      </w:ins>
      <w:del w:id="665" w:author="Allen Hicken" w:date="2016-08-09T13:42:00Z">
        <w:r w:rsidDel="00D50834">
          <w:delText xml:space="preserve"> </w:delText>
        </w:r>
      </w:del>
      <w:r>
        <w:t xml:space="preserve">While we theorize that party institutionalization is </w:t>
      </w:r>
      <w:ins w:id="666" w:author="Allen Hicken" w:date="2016-08-09T13:49:00Z">
        <w:r w:rsidR="00AD51CF">
          <w:t xml:space="preserve">causally linked with </w:t>
        </w:r>
      </w:ins>
      <w:del w:id="667" w:author="Allen Hicken" w:date="2016-08-09T13:49:00Z">
        <w:r w:rsidDel="00AD51CF">
          <w:delText>a cause of the prevalence of populism in a party system</w:delText>
        </w:r>
      </w:del>
      <w:ins w:id="668" w:author="Allen Hicken" w:date="2016-08-09T13:49:00Z">
        <w:r w:rsidR="00AD51CF">
          <w:t>populism</w:t>
        </w:r>
      </w:ins>
      <w:r>
        <w:t xml:space="preserve">, our goal in this paper is to establish </w:t>
      </w:r>
      <w:del w:id="669" w:author="Allen Hicken" w:date="2016-08-09T13:40:00Z">
        <w:r w:rsidDel="00150143">
          <w:delText>credible reason that this is the case</w:delText>
        </w:r>
      </w:del>
      <w:ins w:id="670" w:author="Allen Hicken" w:date="2016-08-09T13:40:00Z">
        <w:r w:rsidR="00150143">
          <w:t>the plausibility of this argument</w:t>
        </w:r>
      </w:ins>
      <w:ins w:id="671" w:author="Allen Hicken" w:date="2016-08-09T13:41:00Z">
        <w:r w:rsidR="00150143">
          <w:t>,</w:t>
        </w:r>
      </w:ins>
      <w:r>
        <w:t xml:space="preserve"> rather than </w:t>
      </w:r>
      <w:ins w:id="672" w:author="Allen Hicken" w:date="2016-08-09T13:41:00Z">
        <w:r w:rsidR="00150143">
          <w:t xml:space="preserve">to precisely </w:t>
        </w:r>
      </w:ins>
      <w:r>
        <w:t>estimat</w:t>
      </w:r>
      <w:ins w:id="673" w:author="Allen Hicken" w:date="2016-08-09T13:41:00Z">
        <w:r w:rsidR="00150143">
          <w:t>e</w:t>
        </w:r>
      </w:ins>
      <w:del w:id="674" w:author="Allen Hicken" w:date="2016-08-09T13:41:00Z">
        <w:r w:rsidDel="00150143">
          <w:delText>ing</w:delText>
        </w:r>
      </w:del>
      <w:r>
        <w:t xml:space="preserve"> a causal effect. </w:t>
      </w:r>
    </w:p>
    <w:p w14:paraId="6F85996E" w14:textId="77777777" w:rsidR="00A02663" w:rsidRDefault="00A02663" w:rsidP="00CE534C">
      <w:pPr>
        <w:outlineLvl w:val="0"/>
      </w:pPr>
      <w:r>
        <w:t>\par</w:t>
      </w:r>
    </w:p>
    <w:p w14:paraId="735C0E9D" w14:textId="70FC86A1" w:rsidR="00A02663" w:rsidRDefault="00A02663" w:rsidP="00A02663">
      <w:r>
        <w:t xml:space="preserve">Our intention is to present evidence </w:t>
      </w:r>
      <w:del w:id="675" w:author="Allen Hicken" w:date="2016-08-09T13:49:00Z">
        <w:r w:rsidDel="00E71F20">
          <w:delText>that there is</w:delText>
        </w:r>
      </w:del>
      <w:ins w:id="676" w:author="Allen Hicken" w:date="2016-08-09T13:49:00Z">
        <w:r w:rsidR="00E71F20">
          <w:t>of</w:t>
        </w:r>
      </w:ins>
      <w:r>
        <w:t xml:space="preserve"> a link between average party institutionalization and the presence of populism in any given party system. To establish this link we </w:t>
      </w:r>
      <w:del w:id="677" w:author="Allen Hicken" w:date="2016-08-09T13:50:00Z">
        <w:r w:rsidDel="00E71F20">
          <w:delText xml:space="preserve">propose </w:delText>
        </w:r>
      </w:del>
      <w:ins w:id="678" w:author="Allen Hicken" w:date="2016-08-09T13:50:00Z">
        <w:r w:rsidR="00E71F20">
          <w:t xml:space="preserve">follow a two-step </w:t>
        </w:r>
      </w:ins>
      <w:r>
        <w:t>a research design</w:t>
      </w:r>
      <w:del w:id="679" w:author="Allen Hicken" w:date="2016-08-09T13:50:00Z">
        <w:r w:rsidDel="00E71F20">
          <w:delText xml:space="preserve"> to be conducted in two-steps</w:delText>
        </w:r>
      </w:del>
      <w:r>
        <w:t>. The first step will make use of quantitative data. The purpose of this quantitative data is to move beyond mere description and demonstrate a cross-regional correlation between party institutionalization and populism. Because of data limitations and the difficulty of identifying the exogenous relationship between party institutionalization and populism we stop short of estimating any causal relationship</w:t>
      </w:r>
      <w:ins w:id="680" w:author="Allen Hicken" w:date="2016-08-09T13:51:00Z">
        <w:r w:rsidR="00E71F20">
          <w:t xml:space="preserve"> via this cross-national quantitative data</w:t>
        </w:r>
      </w:ins>
      <w:r>
        <w:t xml:space="preserve">. </w:t>
      </w:r>
      <w:moveFromRangeStart w:id="681" w:author="Allen Hicken" w:date="2016-08-09T13:51:00Z" w:name="move458514025"/>
      <w:moveFrom w:id="682" w:author="Allen Hicken" w:date="2016-08-09T13:51:00Z">
        <w:r w:rsidDel="00E71F20">
          <w:t xml:space="preserve">The second step in our research design is to use exploratory cases studies. </w:t>
        </w:r>
      </w:moveFrom>
      <w:moveFromRangeEnd w:id="681"/>
    </w:p>
    <w:p w14:paraId="2DA98E67" w14:textId="77777777" w:rsidR="00A02663" w:rsidRDefault="00A02663" w:rsidP="00CE534C">
      <w:pPr>
        <w:outlineLvl w:val="0"/>
      </w:pPr>
      <w:r>
        <w:t>\par</w:t>
      </w:r>
    </w:p>
    <w:p w14:paraId="5CC8D883" w14:textId="2648ACB4" w:rsidR="00A02663" w:rsidRDefault="00E71F20" w:rsidP="00A02663">
      <w:moveToRangeStart w:id="683" w:author="Allen Hicken" w:date="2016-08-09T13:51:00Z" w:name="move458514025"/>
      <w:moveTo w:id="684" w:author="Allen Hicken" w:date="2016-08-09T13:51:00Z">
        <w:r>
          <w:t>The second step in our research design is to use exploratory cases studies</w:t>
        </w:r>
      </w:moveTo>
      <w:ins w:id="685" w:author="Allen Hicken" w:date="2016-08-09T13:51:00Z">
        <w:r>
          <w:t xml:space="preserve">. </w:t>
        </w:r>
      </w:ins>
      <w:moveTo w:id="686" w:author="Allen Hicken" w:date="2016-08-09T13:51:00Z">
        <w:del w:id="687" w:author="Allen Hicken" w:date="2016-08-09T13:51:00Z">
          <w:r w:rsidDel="00E71F20">
            <w:delText xml:space="preserve">. </w:delText>
          </w:r>
        </w:del>
      </w:moveTo>
      <w:moveToRangeEnd w:id="683"/>
      <w:r w:rsidR="00A02663">
        <w:t xml:space="preserve">The use of case studies </w:t>
      </w:r>
      <w:del w:id="688" w:author="Allen Hicken" w:date="2016-08-09T13:51:00Z">
        <w:r w:rsidR="00A02663" w:rsidDel="00E71F20">
          <w:delText xml:space="preserve">meets </w:delText>
        </w:r>
      </w:del>
      <w:ins w:id="689" w:author="Allen Hicken" w:date="2016-08-09T13:51:00Z">
        <w:r>
          <w:t xml:space="preserve">fills </w:t>
        </w:r>
      </w:ins>
      <w:r w:rsidR="00A02663">
        <w:t xml:space="preserve">two purposes. First, using cases studies provides a more nuanced view of the causal mechanisms through which variance in party institutionalization may lead to changes in the level of populism within a party system. Second, case studies allow us to address </w:t>
      </w:r>
      <w:del w:id="690" w:author="Allen Hicken" w:date="2016-08-09T13:52:00Z">
        <w:r w:rsidR="00A02663" w:rsidDel="001C0F69">
          <w:delText xml:space="preserve">our </w:delText>
        </w:r>
      </w:del>
      <w:ins w:id="691" w:author="Allen Hicken" w:date="2016-08-09T13:52:00Z">
        <w:r w:rsidR="001C0F69">
          <w:t xml:space="preserve">the </w:t>
        </w:r>
      </w:ins>
      <w:del w:id="692" w:author="Allen Hicken" w:date="2016-08-09T13:52:00Z">
        <w:r w:rsidR="00A02663" w:rsidDel="001C0F69">
          <w:delText>biggest concern</w:delText>
        </w:r>
      </w:del>
      <w:ins w:id="693" w:author="Allen Hicken" w:date="2016-08-09T13:52:00Z">
        <w:r w:rsidR="001C0F69">
          <w:t>issue</w:t>
        </w:r>
      </w:ins>
      <w:r w:rsidR="00A02663">
        <w:t xml:space="preserve"> of endogeneity - reverse causality. As previously mentioned, it is reasonable to believe that the rise of populism, or a particular populist, may lead to the deinstitutionalization of individual parties or the party system as a whole. By using exploratory case </w:t>
      </w:r>
      <w:proofErr w:type="gramStart"/>
      <w:r w:rsidR="00A02663">
        <w:t>studies</w:t>
      </w:r>
      <w:proofErr w:type="gramEnd"/>
      <w:r w:rsidR="00A02663">
        <w:t xml:space="preserve"> we pay particular attention to the timing of changes in the institutionalization of parties within a party system and the system as a whole vis-\`{a}-vis changes in the electoral fortunes of populists. </w:t>
      </w:r>
    </w:p>
    <w:p w14:paraId="2027044A" w14:textId="77777777" w:rsidR="00A02663" w:rsidRDefault="00A02663" w:rsidP="00A02663">
      <w:r>
        <w:t>\section{Data}</w:t>
      </w:r>
    </w:p>
    <w:p w14:paraId="13DC578A" w14:textId="77777777" w:rsidR="00A02663" w:rsidRDefault="00A02663" w:rsidP="00A02663">
      <w:r>
        <w:t>\</w:t>
      </w:r>
      <w:proofErr w:type="spellStart"/>
      <w:r>
        <w:t>textit</w:t>
      </w:r>
      <w:proofErr w:type="spellEnd"/>
      <w:r>
        <w:t>{Populism}\\</w:t>
      </w:r>
    </w:p>
    <w:p w14:paraId="0716F5A5" w14:textId="77777777" w:rsidR="00A02663" w:rsidRDefault="00A02663" w:rsidP="00A02663">
      <w:r>
        <w:lastRenderedPageBreak/>
        <w:t>We measure populism using new data generated by \</w:t>
      </w:r>
      <w:proofErr w:type="spellStart"/>
      <w:r>
        <w:t>citet</w:t>
      </w:r>
      <w:proofErr w:type="spellEnd"/>
      <w:r>
        <w:t>{hawkins2015mapping}. \</w:t>
      </w:r>
      <w:proofErr w:type="spellStart"/>
      <w:r>
        <w:t>citet</w:t>
      </w:r>
      <w:proofErr w:type="spellEnd"/>
      <w:r>
        <w:t>{hawkins2015mapping} treat populism as discursive and define it as discourse which treats politics as a dualistic struggle between the (morally good) people and the (morally evil or corrupt) elite. To measure populism, \</w:t>
      </w:r>
      <w:proofErr w:type="spellStart"/>
      <w:r>
        <w:t>citet</w:t>
      </w:r>
      <w:proofErr w:type="spellEnd"/>
      <w:r>
        <w:t>{hawkins2015mapping} use a holistic grading of entire party manifestos and selected speeches. Using this technique, Kirk Hawkins and his research team trained graders (usually student research assistants) on their conceptualization of populism and then worked through exercises using a number of example texts. Each grader reads an entire text and assigns a score to the text for its level of populism. To measure populism, \</w:t>
      </w:r>
      <w:proofErr w:type="spellStart"/>
      <w:r>
        <w:t>citet</w:t>
      </w:r>
      <w:proofErr w:type="spellEnd"/>
      <w:r>
        <w:t>{hawkins2015mapping} use three point scale, ranging from 0 to 2, where 0 indicates very little to no populism present, 1 indicates the presence of populist rhetoric but is tempered by non-populist elements, and 2 indicates that a text is extremely populist\</w:t>
      </w:r>
      <w:proofErr w:type="gramStart"/>
      <w:r>
        <w:t>footnote{</w:t>
      </w:r>
      <w:proofErr w:type="gramEnd"/>
      <w:r>
        <w:t>For sampling technique see \</w:t>
      </w:r>
      <w:proofErr w:type="spellStart"/>
      <w:r>
        <w:t>citet</w:t>
      </w:r>
      <w:proofErr w:type="spellEnd"/>
      <w:r>
        <w:t xml:space="preserve">[pg. 6]{hawkins2015mapping}}.  </w:t>
      </w:r>
    </w:p>
    <w:p w14:paraId="16DA6A60" w14:textId="77777777" w:rsidR="00A02663" w:rsidRDefault="00A02663" w:rsidP="00CE534C">
      <w:pPr>
        <w:outlineLvl w:val="0"/>
      </w:pPr>
      <w:r>
        <w:t>\par</w:t>
      </w:r>
    </w:p>
    <w:p w14:paraId="542F9787" w14:textId="77777777" w:rsidR="00A02663" w:rsidRDefault="00A02663" w:rsidP="00A02663">
      <w:r>
        <w:t>After grading is completed, scores are then aggregated through a multi-step process. First, equal weights are assigned to the scores for the party manifesto and the average of the scores of the party speeches. Second, the average level of populism is then calculated for the party system to allow cross-regional comparison. The final indicator which is used as our measure of populism uses a formula which sums the products between each country's populism score and its vote share. Thus, this measure of populism indicates how prevalent populism is in a party system. \</w:t>
      </w:r>
      <w:proofErr w:type="gramStart"/>
      <w:r>
        <w:t>footnote{</w:t>
      </w:r>
      <w:proofErr w:type="gramEnd"/>
      <w:r>
        <w:t>The formula used for this is $</w:t>
      </w:r>
      <w:proofErr w:type="spellStart"/>
      <w:r>
        <w:t>P_c</w:t>
      </w:r>
      <w:proofErr w:type="spellEnd"/>
      <w:r>
        <w:t xml:space="preserve"> = \</w:t>
      </w:r>
      <w:proofErr w:type="spellStart"/>
      <w:r>
        <w:t>frac</w:t>
      </w:r>
      <w:proofErr w:type="spellEnd"/>
      <w:r>
        <w:t>{\sum(</w:t>
      </w:r>
      <w:proofErr w:type="spellStart"/>
      <w:r>
        <w:t>p_i</w:t>
      </w:r>
      <w:proofErr w:type="spellEnd"/>
      <w:r>
        <w:t xml:space="preserve"> x </w:t>
      </w:r>
      <w:proofErr w:type="spellStart"/>
      <w:r>
        <w:t>v_i</w:t>
      </w:r>
      <w:proofErr w:type="spellEnd"/>
      <w:r>
        <w:t xml:space="preserve">)}{2}$}. </w:t>
      </w:r>
    </w:p>
    <w:p w14:paraId="40D4E7CA" w14:textId="77777777" w:rsidR="00A02663" w:rsidRDefault="00A02663" w:rsidP="00A02663">
      <w:r>
        <w:t>\\</w:t>
      </w:r>
    </w:p>
    <w:p w14:paraId="42CD10BE" w14:textId="77777777" w:rsidR="00A02663" w:rsidRDefault="00A02663" w:rsidP="00A02663">
      <w:r>
        <w:t>\</w:t>
      </w:r>
      <w:proofErr w:type="spellStart"/>
      <w:proofErr w:type="gramStart"/>
      <w:r>
        <w:t>textit</w:t>
      </w:r>
      <w:proofErr w:type="spellEnd"/>
      <w:r>
        <w:t>{</w:t>
      </w:r>
      <w:proofErr w:type="gramEnd"/>
      <w:r>
        <w:t>Party System Institutionalization} \\</w:t>
      </w:r>
    </w:p>
    <w:p w14:paraId="50081320" w14:textId="6B6A8611" w:rsidR="00A02663" w:rsidRDefault="00A02663" w:rsidP="00A02663">
      <w:r>
        <w:t>%%Allen can you add in something about the party strength measure??</w:t>
      </w:r>
      <w:ins w:id="694" w:author="Allen Hicken" w:date="2016-08-09T13:56:00Z">
        <w:r w:rsidR="00C87BB4">
          <w:t xml:space="preserve"> DONE</w:t>
        </w:r>
      </w:ins>
      <w:r>
        <w:t>%%</w:t>
      </w:r>
    </w:p>
    <w:p w14:paraId="38A2D232" w14:textId="72C7F7B8" w:rsidR="00155779" w:rsidRDefault="00A02663" w:rsidP="00155779">
      <w:r>
        <w:t>To measure the average strength of the parties within the system, we use new data collected by the \</w:t>
      </w:r>
      <w:proofErr w:type="spellStart"/>
      <w:proofErr w:type="gramStart"/>
      <w:r>
        <w:t>textit</w:t>
      </w:r>
      <w:proofErr w:type="spellEnd"/>
      <w:r>
        <w:t>{</w:t>
      </w:r>
      <w:proofErr w:type="gramEnd"/>
      <w:r>
        <w:t xml:space="preserve">Varieties of Democracy Project} (Hereafter V-Dem). Our primary measure of </w:t>
      </w:r>
      <w:ins w:id="695" w:author="Allen Hicken" w:date="2016-08-09T13:58:00Z">
        <w:r w:rsidR="00315203">
          <w:t xml:space="preserve">average </w:t>
        </w:r>
      </w:ins>
      <w:r>
        <w:t xml:space="preserve">party </w:t>
      </w:r>
      <w:del w:id="696" w:author="Allen Hicken" w:date="2016-08-09T13:57:00Z">
        <w:r w:rsidDel="00315203">
          <w:delText xml:space="preserve">system </w:delText>
        </w:r>
      </w:del>
      <w:r>
        <w:t>institutionalization,</w:t>
      </w:r>
      <w:ins w:id="697" w:author="Allen Hicken" w:date="2016-08-09T13:58:00Z">
        <w:r w:rsidR="00315203">
          <w:t xml:space="preserve"> is V-Dem’s index of Party Institutionalization,</w:t>
        </w:r>
      </w:ins>
      <w:r>
        <w:t xml:space="preserve"> which we will refer to as \</w:t>
      </w:r>
      <w:del w:id="698" w:author="Allen Hicken" w:date="2016-08-09T15:14:00Z">
        <w:r w:rsidDel="00CE534C">
          <w:delText>textit{P</w:delText>
        </w:r>
      </w:del>
      <w:del w:id="699" w:author="Allen Hicken" w:date="2016-08-09T13:57:00Z">
        <w:r w:rsidDel="00690AC7">
          <w:delText>S</w:delText>
        </w:r>
      </w:del>
      <w:del w:id="700" w:author="Allen Hicken" w:date="2016-08-09T15:14:00Z">
        <w:r w:rsidDel="00CE534C">
          <w:delText>I}</w:delText>
        </w:r>
      </w:del>
      <w:proofErr w:type="spellStart"/>
      <w:ins w:id="701" w:author="Allen Hicken" w:date="2016-08-09T15:14:00Z">
        <w:r w:rsidR="00CE534C">
          <w:t>textit</w:t>
        </w:r>
        <w:proofErr w:type="spellEnd"/>
        <w:r w:rsidR="00CE534C">
          <w:t>{PSI}</w:t>
        </w:r>
      </w:ins>
      <w:r>
        <w:t xml:space="preserve">. </w:t>
      </w:r>
      <w:del w:id="702" w:author="Allen Hicken" w:date="2016-08-09T13:58:00Z">
        <w:r w:rsidDel="00315203">
          <w:delText xml:space="preserve">The construction of </w:delText>
        </w:r>
      </w:del>
      <w:r>
        <w:t>P</w:t>
      </w:r>
      <w:del w:id="703" w:author="Allen Hicken" w:date="2016-08-09T13:57:00Z">
        <w:r w:rsidDel="00690AC7">
          <w:delText>S</w:delText>
        </w:r>
      </w:del>
      <w:r>
        <w:t>I</w:t>
      </w:r>
      <w:ins w:id="704" w:author="Allen Hicken" w:date="2016-08-09T13:58:00Z">
        <w:r w:rsidR="00315203">
          <w:t xml:space="preserve"> </w:t>
        </w:r>
      </w:ins>
      <w:del w:id="705" w:author="Allen Hicken" w:date="2016-08-09T13:58:00Z">
        <w:r w:rsidDel="00315203">
          <w:delText xml:space="preserve">, which </w:delText>
        </w:r>
      </w:del>
      <w:r>
        <w:t>is a</w:t>
      </w:r>
      <w:ins w:id="706" w:author="Allen Hicken" w:date="2016-08-09T13:58:00Z">
        <w:r w:rsidR="00315203">
          <w:t>n</w:t>
        </w:r>
      </w:ins>
      <w:r>
        <w:t xml:space="preserve"> index of five party system-related components, </w:t>
      </w:r>
      <w:ins w:id="707" w:author="Allen Hicken" w:date="2016-08-09T13:58:00Z">
        <w:r w:rsidR="00315203">
          <w:t xml:space="preserve">and is created in </w:t>
        </w:r>
      </w:ins>
      <w:del w:id="708" w:author="Allen Hicken" w:date="2016-08-09T13:59:00Z">
        <w:r w:rsidDel="00315203">
          <w:delText xml:space="preserve">was a </w:delText>
        </w:r>
      </w:del>
      <w:r>
        <w:t>two stage process. The first stage is the aggregation of ordinal ratings provided by multiple country experts (five or more) for the five individual components (party organization, branches, linkages, distinct party platforms, and legislative party cohesion \</w:t>
      </w:r>
      <w:proofErr w:type="gramStart"/>
      <w:r>
        <w:t>footnote{</w:t>
      </w:r>
      <w:proofErr w:type="gramEnd"/>
      <w:r>
        <w:t>The specific questions used to measure these components can be found at the V-Dem website. \</w:t>
      </w:r>
      <w:proofErr w:type="spellStart"/>
      <w:r>
        <w:t>url</w:t>
      </w:r>
      <w:proofErr w:type="spellEnd"/>
      <w:r>
        <w:t>{https://v-dem.net/media/filer_public/17/fe/17fe9954-d9aa-4961-aa73-f967929ebab9/v-dem_codebook_v43.pdf} \\ See section 2.16 Party institutionalization index}.  In the second stage, the outputs of these first stage analyses are aggregated into the P</w:t>
      </w:r>
      <w:del w:id="709" w:author="Allen Hicken" w:date="2016-08-09T13:59:00Z">
        <w:r w:rsidDel="00315203">
          <w:delText>S</w:delText>
        </w:r>
      </w:del>
      <w:r>
        <w:t>I index using Bayesian factor analysis techniques.\footnote{We draw on Bernhard et. al. (2015) for this summary of process: The individual components of the index are aggregated from the responses that experts provided to the relevant questions on the V-Dem survey. These multiple ordinal rating were then aggregated into a unified, continuous and reliable variable using Bayesian item response theory (IRT) models. Because individual raters might vary with regard to the way they interpret the questions, and in terms of reliability and consistency, these models are useful because they incorporate the information encoded in the variation in raters’ perceptions, and in reliability levels across and within coders into the estimation process (</w:t>
      </w:r>
      <w:proofErr w:type="spellStart"/>
      <w:r>
        <w:t>Bollen</w:t>
      </w:r>
      <w:proofErr w:type="spellEnd"/>
      <w:r>
        <w:t xml:space="preserve"> and Paxton 2000, Jackman 2004).</w:t>
      </w:r>
    </w:p>
    <w:p w14:paraId="0C15385C" w14:textId="77777777" w:rsidR="00A02663" w:rsidRDefault="00A02663" w:rsidP="00A02663">
      <w:r>
        <w:t>%Allen can you send me these papers so I can drop them into the Bib?</w:t>
      </w:r>
    </w:p>
    <w:p w14:paraId="251FC756" w14:textId="77777777" w:rsidR="00A02663" w:rsidRDefault="00A02663" w:rsidP="00CE534C">
      <w:pPr>
        <w:outlineLvl w:val="0"/>
      </w:pPr>
      <w:r>
        <w:lastRenderedPageBreak/>
        <w:t>\par</w:t>
      </w:r>
    </w:p>
    <w:p w14:paraId="4F2F04A2" w14:textId="77777777" w:rsidR="00A02663" w:rsidRDefault="00A02663" w:rsidP="00A02663">
      <w:r>
        <w:t xml:space="preserve">IRT models assume that the variable being measured is latent, that it cannot be measured directly and that each coder’s response includes a degree of error. The model uses patterns of disagreement across ratings to estimate coder level errors, and down weighs the ratings provided by coders who are deemed less informative. The Bayesian framework allows us to estimate country-year level parameters that capture the latent variable of interest, along with thresholds differentiating the levels of the variable. </w:t>
      </w:r>
    </w:p>
    <w:p w14:paraId="59D1A540" w14:textId="77777777" w:rsidR="00A02663" w:rsidRDefault="00A02663" w:rsidP="00A02663">
      <w:r>
        <w:t xml:space="preserve">For a more detailed discussion see </w:t>
      </w:r>
      <w:proofErr w:type="spellStart"/>
      <w:r>
        <w:t>Pemstein</w:t>
      </w:r>
      <w:proofErr w:type="spellEnd"/>
      <w:r>
        <w:t xml:space="preserve"> et al. (2015).} For more details on the characteristics of the P</w:t>
      </w:r>
      <w:del w:id="710" w:author="Allen Hicken" w:date="2016-08-09T14:07:00Z">
        <w:r w:rsidDel="0075721F">
          <w:delText>S</w:delText>
        </w:r>
      </w:del>
      <w:r>
        <w:t xml:space="preserve">I index (its strengths and weaknesses) see </w:t>
      </w:r>
      <w:proofErr w:type="spellStart"/>
      <w:r>
        <w:t>Bizzarro</w:t>
      </w:r>
      <w:proofErr w:type="spellEnd"/>
      <w:r>
        <w:t xml:space="preserve"> et. al. (2016). The V-Dem data includes observations for 193 countries with fairly regular coverage from 1900 to 2014. </w:t>
      </w:r>
    </w:p>
    <w:p w14:paraId="5ABD5F64" w14:textId="77777777" w:rsidR="00A02663" w:rsidRDefault="00A02663" w:rsidP="00CE534C">
      <w:pPr>
        <w:outlineLvl w:val="0"/>
        <w:rPr>
          <w:ins w:id="711" w:author="Allen Hicken" w:date="2016-08-09T14:06:00Z"/>
        </w:rPr>
      </w:pPr>
      <w:r>
        <w:t>\par</w:t>
      </w:r>
    </w:p>
    <w:p w14:paraId="06E3D1E4" w14:textId="77777777" w:rsidR="0075721F" w:rsidRDefault="0075721F" w:rsidP="0075721F">
      <w:pPr>
        <w:rPr>
          <w:ins w:id="712" w:author="Allen Hicken" w:date="2016-08-09T14:06:00Z"/>
        </w:rPr>
      </w:pPr>
      <w:ins w:id="713" w:author="Allen Hicken" w:date="2016-08-09T14:06:00Z">
        <w:r>
          <w:t>As an alternative way to</w:t>
        </w:r>
        <w:r w:rsidRPr="00B84048">
          <w:t xml:space="preserve"> </w:t>
        </w:r>
        <w:r>
          <w:t xml:space="preserve">operationalize institutionalization we </w:t>
        </w:r>
        <w:r w:rsidRPr="00B84048">
          <w:t>employ</w:t>
        </w:r>
        <w:r>
          <w:t xml:space="preserve"> a measure of party strength developed by </w:t>
        </w:r>
        <w:proofErr w:type="spellStart"/>
        <w:r>
          <w:t>Bizzarro</w:t>
        </w:r>
        <w:proofErr w:type="spellEnd"/>
        <w:r>
          <w:t xml:space="preserve"> et. al. 2016). Party strength is an index that measures </w:t>
        </w:r>
        <w:r w:rsidRPr="00B84048">
          <w:t xml:space="preserve">the extent to which political parties within a polity are characterized by: (1) permanent national party organizations, (2) permanent local party branches, (3) centralized mechanisms of candidate selection, (4) legislative cohesion, (5) minimal party switching (where elected members of a party change their party affiliation in between elections), and (6) programmatic (rather than </w:t>
        </w:r>
        <w:proofErr w:type="spellStart"/>
        <w:r w:rsidRPr="00B84048">
          <w:t>clientelistic</w:t>
        </w:r>
        <w:proofErr w:type="spellEnd"/>
        <w:r w:rsidRPr="00B84048">
          <w:t xml:space="preserve">) linkages to their social base. </w:t>
        </w:r>
        <w:r>
          <w:t>The six i</w:t>
        </w:r>
        <w:r w:rsidRPr="00B84048">
          <w:t>ndicators are aggregated through simple addition to form a Party Strength index, reflecting the expectation that each element of the index is partially substitutable.</w:t>
        </w:r>
      </w:ins>
    </w:p>
    <w:p w14:paraId="03D7BFC0" w14:textId="6CF7C096" w:rsidR="0075721F" w:rsidRDefault="0075721F" w:rsidP="00CE534C">
      <w:pPr>
        <w:outlineLvl w:val="0"/>
      </w:pPr>
      <w:ins w:id="714" w:author="Allen Hicken" w:date="2016-08-09T14:07:00Z">
        <w:r>
          <w:t>\par</w:t>
        </w:r>
      </w:ins>
    </w:p>
    <w:p w14:paraId="2E0162AF" w14:textId="06BAE264" w:rsidR="00A02663" w:rsidRDefault="00A02663" w:rsidP="00A02663">
      <w:r>
        <w:t xml:space="preserve">We use </w:t>
      </w:r>
      <w:del w:id="715" w:author="Allen Hicken" w:date="2016-08-09T14:07:00Z">
        <w:r w:rsidDel="0075721F">
          <w:delText xml:space="preserve">this </w:delText>
        </w:r>
      </w:del>
      <w:ins w:id="716" w:author="Allen Hicken" w:date="2016-08-09T14:07:00Z">
        <w:r w:rsidR="0075721F">
          <w:t xml:space="preserve">these two </w:t>
        </w:r>
      </w:ins>
      <w:r>
        <w:t xml:space="preserve">measure of </w:t>
      </w:r>
      <w:del w:id="717" w:author="Allen Hicken" w:date="2016-08-09T14:07:00Z">
        <w:r w:rsidDel="0075721F">
          <w:delText>\textit{PSI}</w:delText>
        </w:r>
      </w:del>
      <w:ins w:id="718" w:author="Allen Hicken" w:date="2016-08-09T14:07:00Z">
        <w:r w:rsidR="0075721F">
          <w:t>institutionalization</w:t>
        </w:r>
      </w:ins>
      <w:r>
        <w:t xml:space="preserve"> to explore the correlation between the average institutionalization or strength of parties within the party system and the level of populism within the party system. As previously stated, the data available on party system level populism is limited to the Americas and Western Europe in the years near 2010. Because of the limited quantitative data available on populism we average the past 10 years of \</w:t>
      </w:r>
      <w:del w:id="719" w:author="Allen Hicken" w:date="2016-08-09T15:14:00Z">
        <w:r w:rsidDel="00CE534C">
          <w:delText>textit{</w:delText>
        </w:r>
      </w:del>
      <w:del w:id="720" w:author="Allen Hicken" w:date="2016-08-09T14:54:00Z">
        <w:r w:rsidDel="00A26C35">
          <w:delText>PSI</w:delText>
        </w:r>
      </w:del>
      <w:del w:id="721" w:author="Allen Hicken" w:date="2016-08-09T15:14:00Z">
        <w:r w:rsidDel="00CE534C">
          <w:delText>}</w:delText>
        </w:r>
      </w:del>
      <w:proofErr w:type="spellStart"/>
      <w:ins w:id="722" w:author="Allen Hicken" w:date="2016-08-09T15:14:00Z">
        <w:r w:rsidR="00CE534C">
          <w:t>textit</w:t>
        </w:r>
        <w:proofErr w:type="spellEnd"/>
        <w:r w:rsidR="00CE534C">
          <w:t>{PSI}</w:t>
        </w:r>
      </w:ins>
      <w:r>
        <w:t xml:space="preserve"> for each of the 26 countries available in the \</w:t>
      </w:r>
      <w:proofErr w:type="spellStart"/>
      <w:r>
        <w:t>citet</w:t>
      </w:r>
      <w:proofErr w:type="spellEnd"/>
      <w:r>
        <w:t xml:space="preserve">{hawkins2015mapping} dataset. </w:t>
      </w:r>
    </w:p>
    <w:p w14:paraId="0633A7DF" w14:textId="77777777" w:rsidR="00A02663" w:rsidRDefault="00A02663" w:rsidP="00A02663">
      <w:r>
        <w:t>\\</w:t>
      </w:r>
    </w:p>
    <w:p w14:paraId="06BBD6C1" w14:textId="77777777" w:rsidR="00A02663" w:rsidRDefault="00A02663" w:rsidP="00A02663">
      <w:r>
        <w:t>\</w:t>
      </w:r>
      <w:proofErr w:type="spellStart"/>
      <w:proofErr w:type="gramStart"/>
      <w:r>
        <w:t>textit</w:t>
      </w:r>
      <w:proofErr w:type="spellEnd"/>
      <w:r>
        <w:t>{</w:t>
      </w:r>
      <w:proofErr w:type="gramEnd"/>
      <w:r>
        <w:t>Case Selection}</w:t>
      </w:r>
    </w:p>
    <w:p w14:paraId="6F2A5B30" w14:textId="14A60355" w:rsidR="00A02663" w:rsidRDefault="00A02663" w:rsidP="00A02663">
      <w:r>
        <w:t xml:space="preserve">As previously mentioned when introducing our research design, we use exploratory case studies to investigate the mechanisms through which party institutionalization potentially affects the presence of populism within a given party system as well as the direction and timing of this relationship. To explore the link between party institutionalization and populism we have selected </w:t>
      </w:r>
      <w:del w:id="723" w:author="Allen Hicken" w:date="2016-08-09T14:19:00Z">
        <w:r w:rsidDel="00476417">
          <w:delText xml:space="preserve">eight </w:delText>
        </w:r>
      </w:del>
      <w:ins w:id="724" w:author="Allen Hicken" w:date="2016-08-09T14:19:00Z">
        <w:r w:rsidR="00476417">
          <w:t xml:space="preserve">six </w:t>
        </w:r>
      </w:ins>
      <w:r>
        <w:t xml:space="preserve">cases in </w:t>
      </w:r>
      <w:del w:id="725" w:author="Allen Hicken" w:date="2016-08-09T14:19:00Z">
        <w:r w:rsidDel="00476417">
          <w:delText xml:space="preserve">three </w:delText>
        </w:r>
      </w:del>
      <w:ins w:id="726" w:author="Allen Hicken" w:date="2016-08-09T14:19:00Z">
        <w:r w:rsidR="00476417">
          <w:t xml:space="preserve">two </w:t>
        </w:r>
      </w:ins>
      <w:r>
        <w:t>regions</w:t>
      </w:r>
      <w:ins w:id="727" w:author="Allen Hicken" w:date="2016-08-09T14:19:00Z">
        <w:r w:rsidR="00853218">
          <w:t xml:space="preserve">: </w:t>
        </w:r>
      </w:ins>
      <w:del w:id="728" w:author="Allen Hicken" w:date="2016-08-09T14:19:00Z">
        <w:r w:rsidDel="00853218">
          <w:delText>. We have selected</w:delText>
        </w:r>
      </w:del>
      <w:del w:id="729" w:author="Allen Hicken" w:date="2016-08-09T14:23:00Z">
        <w:r w:rsidDel="00853218">
          <w:delText xml:space="preserve"> </w:delText>
        </w:r>
      </w:del>
      <w:r>
        <w:t>the Americas</w:t>
      </w:r>
      <w:ins w:id="730" w:author="Allen Hicken" w:date="2016-08-09T14:20:00Z">
        <w:r w:rsidR="00853218">
          <w:t xml:space="preserve"> and </w:t>
        </w:r>
      </w:ins>
      <w:del w:id="731" w:author="Allen Hicken" w:date="2016-08-09T14:20:00Z">
        <w:r w:rsidDel="00853218">
          <w:delText xml:space="preserve">, </w:delText>
        </w:r>
      </w:del>
      <w:r>
        <w:t>Western Europe</w:t>
      </w:r>
      <w:ins w:id="732" w:author="Allen Hicken" w:date="2016-08-09T14:20:00Z">
        <w:r w:rsidR="00853218">
          <w:t>. (In future iterations of this paper we intend to include cases from</w:t>
        </w:r>
      </w:ins>
      <w:del w:id="733" w:author="Allen Hicken" w:date="2016-08-09T14:20:00Z">
        <w:r w:rsidDel="00853218">
          <w:delText>,</w:delText>
        </w:r>
      </w:del>
      <w:r>
        <w:t xml:space="preserve"> </w:t>
      </w:r>
      <w:del w:id="734" w:author="Allen Hicken" w:date="2016-08-09T14:23:00Z">
        <w:r w:rsidDel="00853218">
          <w:delText xml:space="preserve">and </w:delText>
        </w:r>
      </w:del>
      <w:r>
        <w:t>Southeast Asia</w:t>
      </w:r>
      <w:ins w:id="735" w:author="Allen Hicken" w:date="2016-08-09T14:23:00Z">
        <w:r w:rsidR="00853218">
          <w:t>).</w:t>
        </w:r>
      </w:ins>
      <w:r>
        <w:t xml:space="preserve"> </w:t>
      </w:r>
      <w:del w:id="736" w:author="Allen Hicken" w:date="2016-08-09T14:23:00Z">
        <w:r w:rsidDel="00853218">
          <w:delText xml:space="preserve">as the regions from which to draw the cases. </w:delText>
        </w:r>
      </w:del>
      <w:r>
        <w:t xml:space="preserve">We have selected these regions </w:t>
      </w:r>
      <w:ins w:id="737" w:author="Allen Hicken" w:date="2016-08-09T14:23:00Z">
        <w:r w:rsidR="00853218">
          <w:t xml:space="preserve">to be consistent with our cross-national analysis and </w:t>
        </w:r>
      </w:ins>
      <w:r>
        <w:t xml:space="preserve">because countries within these regions provide </w:t>
      </w:r>
      <w:del w:id="738" w:author="Allen Hicken" w:date="2016-08-09T14:24:00Z">
        <w:r w:rsidDel="00853218">
          <w:delText xml:space="preserve">sufficient </w:delText>
        </w:r>
      </w:del>
      <w:r>
        <w:t xml:space="preserve">variation in terms of the robustness of parties and party systems as well as the prevalence of populism. </w:t>
      </w:r>
    </w:p>
    <w:p w14:paraId="46F93FAA" w14:textId="77777777" w:rsidR="00A02663" w:rsidRDefault="00A02663" w:rsidP="00CE534C">
      <w:pPr>
        <w:outlineLvl w:val="0"/>
      </w:pPr>
      <w:r>
        <w:t>\par</w:t>
      </w:r>
    </w:p>
    <w:p w14:paraId="630C4714" w14:textId="22DDA082" w:rsidR="00A02663" w:rsidRDefault="00A02663" w:rsidP="00A02663">
      <w:r>
        <w:t xml:space="preserve">From the Americas we have selected </w:t>
      </w:r>
      <w:del w:id="739" w:author="Allen Hicken" w:date="2016-08-09T14:24:00Z">
        <w:r w:rsidDel="0017144C">
          <w:delText xml:space="preserve">the </w:delText>
        </w:r>
      </w:del>
      <w:r>
        <w:t xml:space="preserve">Bolivia, the United States, and Venezuela. </w:t>
      </w:r>
      <w:del w:id="740" w:author="Allen Hicken" w:date="2016-08-09T14:24:00Z">
        <w:r w:rsidDel="0017144C">
          <w:delText>We select</w:delText>
        </w:r>
      </w:del>
      <w:ins w:id="741" w:author="Allen Hicken" w:date="2016-08-09T14:24:00Z">
        <w:r w:rsidR="0017144C">
          <w:t>In</w:t>
        </w:r>
      </w:ins>
      <w:r>
        <w:t xml:space="preserve"> Bolivia because </w:t>
      </w:r>
      <w:proofErr w:type="spellStart"/>
      <w:r>
        <w:t>Evo</w:t>
      </w:r>
      <w:proofErr w:type="spellEnd"/>
      <w:r>
        <w:t xml:space="preserve"> Morales capture</w:t>
      </w:r>
      <w:ins w:id="742" w:author="Allen Hicken" w:date="2016-08-09T14:24:00Z">
        <w:r w:rsidR="0017144C">
          <w:t>d</w:t>
        </w:r>
      </w:ins>
      <w:del w:id="743" w:author="Allen Hicken" w:date="2016-08-09T14:24:00Z">
        <w:r w:rsidDel="0017144C">
          <w:delText>s</w:delText>
        </w:r>
      </w:del>
      <w:r>
        <w:t xml:space="preserve"> the MAS party, m</w:t>
      </w:r>
      <w:ins w:id="744" w:author="Allen Hicken" w:date="2016-08-09T14:24:00Z">
        <w:r w:rsidR="0017144C">
          <w:t>e</w:t>
        </w:r>
      </w:ins>
      <w:del w:id="745" w:author="Allen Hicken" w:date="2016-08-09T14:24:00Z">
        <w:r w:rsidDel="0017144C">
          <w:delText>o</w:delText>
        </w:r>
      </w:del>
      <w:r>
        <w:t xml:space="preserve">lded it with his significant grass-roots movements, and entered and came to dominate a relatively weak party system. In addition to Bolivia, we have selected the United States. </w:t>
      </w:r>
      <w:ins w:id="746" w:author="Allen Hicken" w:date="2016-08-09T14:25:00Z">
        <w:r w:rsidR="0017144C">
          <w:t>T</w:t>
        </w:r>
      </w:ins>
      <w:del w:id="747" w:author="Allen Hicken" w:date="2016-08-09T14:25:00Z">
        <w:r w:rsidDel="0017144C">
          <w:delText>While t</w:delText>
        </w:r>
      </w:del>
      <w:r>
        <w:t xml:space="preserve">he United States has a </w:t>
      </w:r>
      <w:del w:id="748" w:author="Allen Hicken" w:date="2016-08-09T14:25:00Z">
        <w:r w:rsidDel="0017144C">
          <w:delText>relatively stable</w:delText>
        </w:r>
      </w:del>
      <w:ins w:id="749" w:author="Allen Hicken" w:date="2016-08-09T14:25:00Z">
        <w:r w:rsidR="0017144C">
          <w:t xml:space="preserve">restrictive electoral system </w:t>
        </w:r>
        <w:r w:rsidR="0017144C">
          <w:lastRenderedPageBreak/>
          <w:t xml:space="preserve">with moderately </w:t>
        </w:r>
      </w:ins>
      <w:ins w:id="750" w:author="Allen Hicken" w:date="2016-08-09T14:27:00Z">
        <w:r w:rsidR="003447F0">
          <w:t>institutionalized</w:t>
        </w:r>
      </w:ins>
      <w:r>
        <w:t xml:space="preserve"> </w:t>
      </w:r>
      <w:del w:id="751" w:author="Allen Hicken" w:date="2016-08-09T14:26:00Z">
        <w:r w:rsidDel="0017144C">
          <w:delText>party system</w:delText>
        </w:r>
      </w:del>
      <w:ins w:id="752" w:author="Allen Hicken" w:date="2016-08-09T14:26:00Z">
        <w:r w:rsidR="0017144C">
          <w:t>parties. W</w:t>
        </w:r>
      </w:ins>
      <w:del w:id="753" w:author="Allen Hicken" w:date="2016-08-09T14:26:00Z">
        <w:r w:rsidDel="0017144C">
          <w:delText>, w</w:delText>
        </w:r>
      </w:del>
      <w:r>
        <w:t xml:space="preserve">e </w:t>
      </w:r>
      <w:del w:id="754" w:author="Allen Hicken" w:date="2016-08-09T14:26:00Z">
        <w:r w:rsidDel="0017144C">
          <w:delText xml:space="preserve">use </w:delText>
        </w:r>
      </w:del>
      <w:ins w:id="755" w:author="Allen Hicken" w:date="2016-08-09T14:26:00Z">
        <w:r w:rsidR="0017144C">
          <w:t xml:space="preserve">focus on </w:t>
        </w:r>
      </w:ins>
      <w:r>
        <w:t xml:space="preserve">the 2016 election to demonstrate how populism can enter a seemingly </w:t>
      </w:r>
      <w:del w:id="756" w:author="Allen Hicken" w:date="2016-08-09T14:27:00Z">
        <w:r w:rsidDel="003447F0">
          <w:delText xml:space="preserve">well institutionalized </w:delText>
        </w:r>
      </w:del>
      <w:ins w:id="757" w:author="Allen Hicken" w:date="2016-08-09T14:27:00Z">
        <w:r w:rsidR="003447F0">
          <w:t xml:space="preserve">stable </w:t>
        </w:r>
      </w:ins>
      <w:r>
        <w:t xml:space="preserve">party system through a under-institutionalized party - namely the Republican Party. </w:t>
      </w:r>
      <w:del w:id="758" w:author="Allen Hicken" w:date="2016-08-09T14:27:00Z">
        <w:r w:rsidDel="003447F0">
          <w:delText>We also select</w:delText>
        </w:r>
      </w:del>
      <w:ins w:id="759" w:author="Allen Hicken" w:date="2016-08-09T14:27:00Z">
        <w:r w:rsidR="003447F0">
          <w:t>Finally,</w:t>
        </w:r>
      </w:ins>
      <w:r>
        <w:t xml:space="preserve"> Venezuela </w:t>
      </w:r>
      <w:del w:id="760" w:author="Allen Hicken" w:date="2016-08-09T14:27:00Z">
        <w:r w:rsidDel="003447F0">
          <w:delText xml:space="preserve">because it </w:delText>
        </w:r>
      </w:del>
      <w:r>
        <w:t xml:space="preserve">is the quintessential story of populism in Latin America. Following significant political upheaval during the 1990s, Hugo </w:t>
      </w:r>
      <w:proofErr w:type="spellStart"/>
      <w:r>
        <w:t>Ch</w:t>
      </w:r>
      <w:proofErr w:type="spellEnd"/>
      <w:r>
        <w:t>\'{a}</w:t>
      </w:r>
      <w:proofErr w:type="spellStart"/>
      <w:r>
        <w:t>vez</w:t>
      </w:r>
      <w:proofErr w:type="spellEnd"/>
      <w:r>
        <w:t xml:space="preserve"> entered a weakened party system </w:t>
      </w:r>
      <w:ins w:id="761" w:author="Allen Hicken" w:date="2016-08-09T14:28:00Z">
        <w:r w:rsidR="00E95FA1">
          <w:t xml:space="preserve">with </w:t>
        </w:r>
      </w:ins>
      <w:del w:id="762" w:author="Allen Hicken" w:date="2016-08-09T14:28:00Z">
        <w:r w:rsidDel="00E95FA1">
          <w:delText xml:space="preserve">towards power despite using </w:delText>
        </w:r>
      </w:del>
      <w:r>
        <w:t xml:space="preserve">a new and </w:t>
      </w:r>
      <w:ins w:id="763" w:author="Allen Hicken" w:date="2016-08-09T14:28:00Z">
        <w:r w:rsidR="00E95FA1">
          <w:t>weakly-</w:t>
        </w:r>
      </w:ins>
      <w:del w:id="764" w:author="Allen Hicken" w:date="2016-08-09T14:28:00Z">
        <w:r w:rsidDel="00E95FA1">
          <w:delText>un</w:delText>
        </w:r>
      </w:del>
      <w:r>
        <w:t xml:space="preserve">institutionalized political party using his own brand of strong populism - </w:t>
      </w:r>
      <w:proofErr w:type="spellStart"/>
      <w:r>
        <w:t>Chavismo</w:t>
      </w:r>
      <w:proofErr w:type="spellEnd"/>
      <w:r>
        <w:t xml:space="preserve">. </w:t>
      </w:r>
      <w:commentRangeStart w:id="765"/>
      <w:r>
        <w:t xml:space="preserve">These cases stand in strong contrast to countries in the region such as Mexico. Mexico provides a significant counter example to the three previous cases. Despite its proximity to countries that have been dominated by populism, economic difficulties, and internal instability, Mexico boasts some of the strongest parties in all of the Americas and has a profound lack of populism.  </w:t>
      </w:r>
      <w:commentRangeEnd w:id="765"/>
      <w:r w:rsidR="00E95FA1">
        <w:rPr>
          <w:rStyle w:val="CommentReference"/>
        </w:rPr>
        <w:commentReference w:id="765"/>
      </w:r>
    </w:p>
    <w:p w14:paraId="690FC0CD" w14:textId="77777777" w:rsidR="00A02663" w:rsidRDefault="00A02663" w:rsidP="00CE534C">
      <w:pPr>
        <w:outlineLvl w:val="0"/>
      </w:pPr>
      <w:r>
        <w:t>\par</w:t>
      </w:r>
    </w:p>
    <w:p w14:paraId="1C645FF3" w14:textId="7EE3A6D9" w:rsidR="00A02663" w:rsidRDefault="00A02663" w:rsidP="00A02663">
      <w:r>
        <w:t xml:space="preserve">In addition to the Americas we draw </w:t>
      </w:r>
      <w:ins w:id="766" w:author="Allen Hicken" w:date="2016-08-09T14:31:00Z">
        <w:r w:rsidR="00A308DB">
          <w:t xml:space="preserve">on </w:t>
        </w:r>
      </w:ins>
      <w:r>
        <w:t xml:space="preserve">cases from Western Europe. </w:t>
      </w:r>
      <w:del w:id="767" w:author="Allen Hicken" w:date="2016-08-09T14:31:00Z">
        <w:r w:rsidDel="00A308DB">
          <w:delText xml:space="preserve">We select </w:delText>
        </w:r>
      </w:del>
      <w:r>
        <w:t xml:space="preserve">Western Europe </w:t>
      </w:r>
      <w:del w:id="768" w:author="Allen Hicken" w:date="2016-08-09T14:31:00Z">
        <w:r w:rsidDel="00A308DB">
          <w:delText xml:space="preserve">because the region </w:delText>
        </w:r>
      </w:del>
      <w:r>
        <w:t xml:space="preserve">is commonly associated with </w:t>
      </w:r>
      <w:del w:id="769" w:author="Allen Hicken" w:date="2016-08-09T14:31:00Z">
        <w:r w:rsidDel="00A308DB">
          <w:delText>having very</w:delText>
        </w:r>
      </w:del>
      <w:ins w:id="770" w:author="Allen Hicken" w:date="2016-08-09T14:31:00Z">
        <w:r w:rsidR="00A308DB">
          <w:t>relatively</w:t>
        </w:r>
      </w:ins>
      <w:r>
        <w:t xml:space="preserve"> strong and institutionalized party systems. In Western Europe we have selected Austria, France, and Spain. </w:t>
      </w:r>
      <w:del w:id="771" w:author="Allen Hicken" w:date="2016-08-09T14:31:00Z">
        <w:r w:rsidDel="00A308DB">
          <w:delText xml:space="preserve">We have selected both </w:delText>
        </w:r>
      </w:del>
      <w:r>
        <w:t xml:space="preserve">Austria and France </w:t>
      </w:r>
      <w:del w:id="772" w:author="Allen Hicken" w:date="2016-08-09T14:31:00Z">
        <w:r w:rsidDel="00A308DB">
          <w:delText xml:space="preserve">to </w:delText>
        </w:r>
      </w:del>
      <w:ins w:id="773" w:author="Allen Hicken" w:date="2016-08-09T14:31:00Z">
        <w:r w:rsidR="00A308DB">
          <w:t xml:space="preserve">each </w:t>
        </w:r>
      </w:ins>
      <w:r>
        <w:t xml:space="preserve">demonstrate how populist parties are largely disadvantaged in well-institutionalized party systems. In both cases populist parties </w:t>
      </w:r>
      <w:del w:id="774" w:author="Allen Hicken" w:date="2016-08-09T14:32:00Z">
        <w:r w:rsidDel="00A308DB">
          <w:delText xml:space="preserve">in these systems </w:delText>
        </w:r>
      </w:del>
      <w:r>
        <w:t xml:space="preserve">entered as fringe parties and struggled to garner electoral success. Despite their initial struggles, Austria's FP\"{O} and Frances FN parties have found greater electoral success as </w:t>
      </w:r>
      <w:ins w:id="775" w:author="Allen Hicken" w:date="2016-08-09T14:32:00Z">
        <w:r w:rsidR="00A308DB">
          <w:t xml:space="preserve">only as </w:t>
        </w:r>
      </w:ins>
      <w:r>
        <w:t xml:space="preserve">they have evolved and diluted their populist brand. </w:t>
      </w:r>
      <w:del w:id="776" w:author="Allen Hicken" w:date="2016-08-09T14:32:00Z">
        <w:r w:rsidDel="00A308DB">
          <w:delText>We also select</w:delText>
        </w:r>
      </w:del>
      <w:ins w:id="777" w:author="Allen Hicken" w:date="2016-08-09T14:32:00Z">
        <w:r w:rsidR="00A308DB">
          <w:t>In</w:t>
        </w:r>
      </w:ins>
      <w:r>
        <w:t xml:space="preserve"> Spain </w:t>
      </w:r>
      <w:del w:id="778" w:author="Allen Hicken" w:date="2016-08-09T14:33:00Z">
        <w:r w:rsidDel="00A308DB">
          <w:delText>to demonstrate the resilience of party systems. D</w:delText>
        </w:r>
      </w:del>
      <w:ins w:id="779" w:author="Allen Hicken" w:date="2016-08-09T14:33:00Z">
        <w:r w:rsidR="00A308DB">
          <w:t>d</w:t>
        </w:r>
      </w:ins>
      <w:r>
        <w:t>espite massive economic upheaval, long established political parties have been able to maintain a significant hold on the electorate despite the rise of the new populist party</w:t>
      </w:r>
      <w:ins w:id="780" w:author="Allen Hicken" w:date="2016-08-09T14:33:00Z">
        <w:r w:rsidR="00A308DB">
          <w:t>,</w:t>
        </w:r>
      </w:ins>
      <w:r>
        <w:t xml:space="preserve"> </w:t>
      </w:r>
      <w:proofErr w:type="spellStart"/>
      <w:r>
        <w:t>Podemos</w:t>
      </w:r>
      <w:proofErr w:type="spellEnd"/>
      <w:r>
        <w:t xml:space="preserve">. </w:t>
      </w:r>
    </w:p>
    <w:p w14:paraId="51C1C132" w14:textId="77777777" w:rsidR="00A02663" w:rsidDel="0048183C" w:rsidRDefault="00A02663" w:rsidP="00CE534C">
      <w:pPr>
        <w:outlineLvl w:val="0"/>
        <w:rPr>
          <w:del w:id="781" w:author="Allen Hicken" w:date="2016-08-09T14:08:00Z"/>
        </w:rPr>
      </w:pPr>
      <w:r>
        <w:t>\par</w:t>
      </w:r>
    </w:p>
    <w:p w14:paraId="111D85CA" w14:textId="0CF31C4C" w:rsidR="00A02663" w:rsidDel="0048183C" w:rsidRDefault="00A02663" w:rsidP="00CE534C">
      <w:pPr>
        <w:outlineLvl w:val="0"/>
        <w:rPr>
          <w:del w:id="782" w:author="Allen Hicken" w:date="2016-08-09T14:08:00Z"/>
        </w:rPr>
      </w:pPr>
      <w:del w:id="783" w:author="Allen Hicken" w:date="2016-08-09T14:08:00Z">
        <w:r w:rsidDel="0048183C">
          <w:delText xml:space="preserve">Lastly, we select two cases from Southeast Asia. Much of research in political science focusing on populism has tended to be restricted to South America and Europe. We seek to broaden the scope of studying populism by including exploratory analysis of populism and party institutionalization in Thailand and the Philippines. Prior the 1997 constitution, the Thai party system was highly fractionalized with political parties only playing a peripheral role in electoral and legislative politics. Instead Thai politics was marked by ... \textbf{ALLEN HOW WOULD YOU CHARACTERIZE THAI POLITICS AT THIS TIME??}. Following the 1997 constitution, however, parties began to play a more fundamental role in politics - especially in the rise of Thaksin Shinawatra. Thaksin quickly formed a strong political party and rose to power in part using an anti-elite message and a claim to a true love of the Thai Monarchy. Along with Thailand we also include the Philippines. Despite the weakness of political parties, parties are always present during elections. While party labels are used to identify candidates, the real mobilizing structure used in elections is typically familial connections. Many politicians in the highest levels of power down to the lowest in  Philippines came to power using familial networks. This was the case of Rodrigo Duterte when he became the mayor of Davao City. Duterte, however, lacked the familial networks and political party necessary to contest national elections. Instead, Duterte took advantage of the weak party system and employed a strategy using populism to build and mobilize a sufficient electoral base.  </w:delText>
        </w:r>
      </w:del>
    </w:p>
    <w:p w14:paraId="34A25C11" w14:textId="77777777" w:rsidR="00A02663" w:rsidRDefault="00A02663" w:rsidP="00CE534C">
      <w:pPr>
        <w:outlineLvl w:val="0"/>
      </w:pPr>
    </w:p>
    <w:p w14:paraId="53B2CF2B" w14:textId="77777777" w:rsidR="00A02663" w:rsidRDefault="00A02663" w:rsidP="00A02663">
      <w:r>
        <w:tab/>
        <w:t>\</w:t>
      </w:r>
      <w:proofErr w:type="gramStart"/>
      <w:r>
        <w:t>section{</w:t>
      </w:r>
      <w:proofErr w:type="gramEnd"/>
      <w:r>
        <w:t>Cross-regional evidence}</w:t>
      </w:r>
    </w:p>
    <w:p w14:paraId="0DC27A0B" w14:textId="77777777" w:rsidR="00A02663" w:rsidRDefault="00A02663" w:rsidP="00A02663">
      <w:r>
        <w:t>Prior to addressing the timing of populism entry, adaptation, or capture in party systems, we first focusing on establishing evidence for a cross-national trend that supports our hypothesis that party and party system institutionalization is critical to understanding variation in populism. As previously mentioned, we have merged data from \</w:t>
      </w:r>
      <w:proofErr w:type="spellStart"/>
      <w:r>
        <w:t>textbf</w:t>
      </w:r>
      <w:proofErr w:type="spellEnd"/>
      <w:r>
        <w:t>{V-</w:t>
      </w:r>
      <w:proofErr w:type="spellStart"/>
      <w:r>
        <w:t>dem</w:t>
      </w:r>
      <w:proofErr w:type="spellEnd"/>
      <w:r>
        <w:t>} with cross-national data on populism from \</w:t>
      </w:r>
      <w:proofErr w:type="spellStart"/>
      <w:r>
        <w:t>citet</w:t>
      </w:r>
      <w:proofErr w:type="spellEnd"/>
      <w:r>
        <w:t xml:space="preserve">{hawkins2015mapping}. We present the summary statistics in Table \ref{descriptive}. In this table we also include the average vote share of all political parties in the party system that received at least a single percentage of the vote in either an executive or legislative election. </w:t>
      </w:r>
    </w:p>
    <w:p w14:paraId="78D0AE2B" w14:textId="77777777" w:rsidR="00A02663" w:rsidRDefault="00A02663" w:rsidP="00A02663"/>
    <w:p w14:paraId="78B68DF8" w14:textId="77777777" w:rsidR="00A02663" w:rsidRDefault="00A02663" w:rsidP="00A02663">
      <w:r>
        <w:t>\begin{table}</w:t>
      </w:r>
      <w:proofErr w:type="gramStart"/>
      <w:r>
        <w:t>[!</w:t>
      </w:r>
      <w:proofErr w:type="spellStart"/>
      <w:r>
        <w:t>htbp</w:t>
      </w:r>
      <w:proofErr w:type="spellEnd"/>
      <w:proofErr w:type="gramEnd"/>
      <w:r>
        <w:t xml:space="preserve">] \centering </w:t>
      </w:r>
    </w:p>
    <w:p w14:paraId="0E716818" w14:textId="77777777" w:rsidR="00A02663" w:rsidRDefault="00A02663" w:rsidP="00A02663">
      <w:r>
        <w:t xml:space="preserve">  \</w:t>
      </w:r>
      <w:proofErr w:type="gramStart"/>
      <w:r>
        <w:t>caption{</w:t>
      </w:r>
      <w:proofErr w:type="gramEnd"/>
      <w:r>
        <w:t xml:space="preserve">Sample Summary Statistics} </w:t>
      </w:r>
    </w:p>
    <w:p w14:paraId="2FB32415" w14:textId="77777777" w:rsidR="00A02663" w:rsidRDefault="00A02663" w:rsidP="00A02663">
      <w:r>
        <w:t xml:space="preserve">  \label{descriptive} </w:t>
      </w:r>
    </w:p>
    <w:p w14:paraId="067BF86C" w14:textId="77777777" w:rsidR="00A02663" w:rsidRDefault="00A02663" w:rsidP="00A02663">
      <w:r>
        <w:t>\begin{tabular}{@{\</w:t>
      </w:r>
      <w:proofErr w:type="spellStart"/>
      <w:r>
        <w:t>extracolsep</w:t>
      </w:r>
      <w:proofErr w:type="spellEnd"/>
      <w:r>
        <w:t>{5pt</w:t>
      </w:r>
      <w:proofErr w:type="gramStart"/>
      <w:r>
        <w:t>}}</w:t>
      </w:r>
      <w:proofErr w:type="spellStart"/>
      <w:r>
        <w:t>lccccc</w:t>
      </w:r>
      <w:proofErr w:type="spellEnd"/>
      <w:proofErr w:type="gramEnd"/>
      <w:r>
        <w:t xml:space="preserve">} </w:t>
      </w:r>
    </w:p>
    <w:p w14:paraId="5CF602F3" w14:textId="77777777" w:rsidR="00A02663" w:rsidRDefault="00A02663" w:rsidP="00A02663">
      <w:r>
        <w:t>\\[-1.8</w:t>
      </w:r>
      <w:proofErr w:type="gramStart"/>
      <w:r>
        <w:t>ex]\</w:t>
      </w:r>
      <w:proofErr w:type="spellStart"/>
      <w:proofErr w:type="gramEnd"/>
      <w:r>
        <w:t>hline</w:t>
      </w:r>
      <w:proofErr w:type="spellEnd"/>
      <w:r>
        <w:t xml:space="preserve"> </w:t>
      </w:r>
    </w:p>
    <w:p w14:paraId="64DC1B90" w14:textId="77777777" w:rsidR="00A02663" w:rsidRDefault="00A02663" w:rsidP="00A02663">
      <w:r>
        <w:t>\</w:t>
      </w:r>
      <w:proofErr w:type="spellStart"/>
      <w:r>
        <w:t>hline</w:t>
      </w:r>
      <w:proofErr w:type="spellEnd"/>
      <w:r>
        <w:t xml:space="preserve"> \\[-1.8ex] </w:t>
      </w:r>
    </w:p>
    <w:p w14:paraId="6B1A43BE" w14:textId="77777777" w:rsidR="00A02663" w:rsidRDefault="00A02663" w:rsidP="00A02663">
      <w:r>
        <w:t>Statistic &amp; \multicolumn{1}{c}{N} &amp; \multicolumn{1}{</w:t>
      </w:r>
      <w:proofErr w:type="gramStart"/>
      <w:r>
        <w:t>c}{</w:t>
      </w:r>
      <w:proofErr w:type="gramEnd"/>
      <w:r>
        <w:t xml:space="preserve">Mean} &amp; \multicolumn{1}{c}{St. Dev.} &amp; \multicolumn{1}{c}{Min} &amp; \multicolumn{1}{c}{Max} \\ </w:t>
      </w:r>
    </w:p>
    <w:p w14:paraId="69A5C775" w14:textId="77777777" w:rsidR="00A02663" w:rsidRDefault="00A02663" w:rsidP="00A02663">
      <w:r>
        <w:t>\</w:t>
      </w:r>
      <w:proofErr w:type="spellStart"/>
      <w:r>
        <w:t>hline</w:t>
      </w:r>
      <w:proofErr w:type="spellEnd"/>
      <w:r>
        <w:t xml:space="preserve"> \\[-1.8ex] </w:t>
      </w:r>
    </w:p>
    <w:p w14:paraId="17E1C207" w14:textId="77777777" w:rsidR="00A02663" w:rsidRDefault="00A02663" w:rsidP="00A02663">
      <w:r>
        <w:t xml:space="preserve">Vote Share &amp; 26 &amp; 21.429 &amp; 9.624 &amp; 11.875 &amp; 49.850 \\ </w:t>
      </w:r>
    </w:p>
    <w:p w14:paraId="4ADD36F2" w14:textId="77777777" w:rsidR="00A02663" w:rsidRDefault="00A02663" w:rsidP="00A02663">
      <w:r>
        <w:t xml:space="preserve">Populism &amp; 26 &amp; 15.433 &amp; 17.028 &amp; 0.000 &amp; 76.785 \\ </w:t>
      </w:r>
    </w:p>
    <w:p w14:paraId="2391C8CB" w14:textId="74414A3A" w:rsidR="00A02663" w:rsidRDefault="00A02663" w:rsidP="00CE534C">
      <w:pPr>
        <w:outlineLvl w:val="0"/>
      </w:pPr>
      <w:del w:id="784" w:author="Allen Hicken" w:date="2016-08-09T14:54:00Z">
        <w:r w:rsidDel="00A26C35">
          <w:delText>PSI</w:delText>
        </w:r>
      </w:del>
      <w:ins w:id="785" w:author="Allen Hicken" w:date="2016-08-09T14:54:00Z">
        <w:r w:rsidR="00A26C35">
          <w:t>PI</w:t>
        </w:r>
      </w:ins>
      <w:r>
        <w:t xml:space="preserve"> &amp; 26 &amp; 0.840 &amp; 0.153 &amp; 0.485 &amp; 0.985 \\ </w:t>
      </w:r>
    </w:p>
    <w:p w14:paraId="2AD0D649" w14:textId="77777777" w:rsidR="00A02663" w:rsidRDefault="00A02663" w:rsidP="00CE534C">
      <w:pPr>
        <w:outlineLvl w:val="0"/>
      </w:pPr>
      <w:r>
        <w:t xml:space="preserve">Party Strength &amp; 26 &amp; 0.456 &amp; 0.427 &amp; $-$0.450 &amp; 1.134 \\ </w:t>
      </w:r>
    </w:p>
    <w:p w14:paraId="28B96D63" w14:textId="77777777" w:rsidR="00A02663" w:rsidRDefault="00A02663" w:rsidP="00A02663">
      <w:r>
        <w:lastRenderedPageBreak/>
        <w:t>\</w:t>
      </w:r>
      <w:proofErr w:type="spellStart"/>
      <w:r>
        <w:t>hline</w:t>
      </w:r>
      <w:proofErr w:type="spellEnd"/>
      <w:r>
        <w:t xml:space="preserve"> \\[-1.8ex] </w:t>
      </w:r>
    </w:p>
    <w:p w14:paraId="6CA631A6" w14:textId="77777777" w:rsidR="00A02663" w:rsidRDefault="00A02663" w:rsidP="00A02663">
      <w:r>
        <w:t xml:space="preserve">\end{tabular} </w:t>
      </w:r>
    </w:p>
    <w:p w14:paraId="3ECBA078" w14:textId="77777777" w:rsidR="00A02663" w:rsidRDefault="00A02663" w:rsidP="00A02663">
      <w:r>
        <w:t xml:space="preserve">\end{table} </w:t>
      </w:r>
    </w:p>
    <w:p w14:paraId="24D7FC7A" w14:textId="77777777" w:rsidR="00A02663" w:rsidRDefault="00A02663" w:rsidP="00A02663">
      <w:r>
        <w:t>\par</w:t>
      </w:r>
    </w:p>
    <w:p w14:paraId="0CFDA8D8" w14:textId="6C3D53C6" w:rsidR="00A02663" w:rsidRDefault="00A02663" w:rsidP="00A02663">
      <w:r>
        <w:t>To provide evidence for a relationship between party and/or party system institutionalization we plot \</w:t>
      </w:r>
      <w:del w:id="786" w:author="Allen Hicken" w:date="2016-08-09T15:14:00Z">
        <w:r w:rsidDel="00CE534C">
          <w:delText>textit{</w:delText>
        </w:r>
      </w:del>
      <w:del w:id="787" w:author="Allen Hicken" w:date="2016-08-09T14:54:00Z">
        <w:r w:rsidDel="00A26C35">
          <w:delText>PSI</w:delText>
        </w:r>
      </w:del>
      <w:del w:id="788" w:author="Allen Hicken" w:date="2016-08-09T15:14:00Z">
        <w:r w:rsidDel="00CE534C">
          <w:delText>}</w:delText>
        </w:r>
      </w:del>
      <w:proofErr w:type="spellStart"/>
      <w:ins w:id="789" w:author="Allen Hicken" w:date="2016-08-09T15:14:00Z">
        <w:r w:rsidR="00CE534C">
          <w:t>textit</w:t>
        </w:r>
        <w:proofErr w:type="spellEnd"/>
        <w:r w:rsidR="00CE534C">
          <w:t>{PSI}</w:t>
        </w:r>
      </w:ins>
      <w:r>
        <w:t xml:space="preserve"> and \</w:t>
      </w:r>
      <w:proofErr w:type="spellStart"/>
      <w:r>
        <w:t>textit</w:t>
      </w:r>
      <w:proofErr w:type="spellEnd"/>
      <w:r>
        <w:t>{Populism} in Figure \ref{distribution}. Figure \ref{distribution} shows a trend downward and to the right demonstrating that as \</w:t>
      </w:r>
      <w:del w:id="790" w:author="Allen Hicken" w:date="2016-08-09T15:14:00Z">
        <w:r w:rsidDel="00CE534C">
          <w:delText>textit{</w:delText>
        </w:r>
      </w:del>
      <w:del w:id="791" w:author="Allen Hicken" w:date="2016-08-09T14:54:00Z">
        <w:r w:rsidDel="00A26C35">
          <w:delText>PSI</w:delText>
        </w:r>
      </w:del>
      <w:del w:id="792" w:author="Allen Hicken" w:date="2016-08-09T15:14:00Z">
        <w:r w:rsidDel="00CE534C">
          <w:delText>}</w:delText>
        </w:r>
      </w:del>
      <w:proofErr w:type="spellStart"/>
      <w:ins w:id="793" w:author="Allen Hicken" w:date="2016-08-09T15:14:00Z">
        <w:r w:rsidR="00CE534C">
          <w:t>textit</w:t>
        </w:r>
        <w:proofErr w:type="spellEnd"/>
        <w:r w:rsidR="00CE534C">
          <w:t>{PSI}</w:t>
        </w:r>
      </w:ins>
      <w:r>
        <w:t xml:space="preserve"> increases, \</w:t>
      </w:r>
      <w:proofErr w:type="spellStart"/>
      <w:r>
        <w:t>textit</w:t>
      </w:r>
      <w:proofErr w:type="spellEnd"/>
      <w:r>
        <w:t xml:space="preserve">{Populism} decreases. In addition to this trend, a critical finding is the disparity between regions. American countries, colored darker, are found to have less institutionalized party systems and a higher presence of populism. </w:t>
      </w:r>
    </w:p>
    <w:p w14:paraId="7A4315BF" w14:textId="77777777" w:rsidR="00A02663" w:rsidRDefault="00A02663" w:rsidP="00A02663">
      <w:r>
        <w:t>\begin{figure}[H]%</w:t>
      </w:r>
    </w:p>
    <w:p w14:paraId="7AA631D3" w14:textId="77777777" w:rsidR="00A02663" w:rsidRDefault="00A02663" w:rsidP="00A02663">
      <w:r>
        <w:t>\centering</w:t>
      </w:r>
    </w:p>
    <w:p w14:paraId="54D26C27" w14:textId="77777777" w:rsidR="00A02663" w:rsidRDefault="00A02663" w:rsidP="00A02663">
      <w:r>
        <w:t>\</w:t>
      </w:r>
      <w:proofErr w:type="spellStart"/>
      <w:r>
        <w:t>captionsetup</w:t>
      </w:r>
      <w:proofErr w:type="spellEnd"/>
      <w:r>
        <w:t>{justification=centering}</w:t>
      </w:r>
    </w:p>
    <w:p w14:paraId="278C01CA" w14:textId="77777777" w:rsidR="00A02663" w:rsidRDefault="00A02663" w:rsidP="00A02663">
      <w:r>
        <w:t>\</w:t>
      </w:r>
      <w:proofErr w:type="spellStart"/>
      <w:r>
        <w:t>parbox</w:t>
      </w:r>
      <w:proofErr w:type="spellEnd"/>
      <w:r>
        <w:t>{5</w:t>
      </w:r>
      <w:proofErr w:type="gramStart"/>
      <w:r>
        <w:t>in}{</w:t>
      </w:r>
      <w:proofErr w:type="gramEnd"/>
      <w:r>
        <w:t>\</w:t>
      </w:r>
      <w:proofErr w:type="spellStart"/>
      <w:r>
        <w:t>includegraphics</w:t>
      </w:r>
      <w:proofErr w:type="spellEnd"/>
      <w:r>
        <w:t>[width=125mm]{fig2.jpg}}%</w:t>
      </w:r>
    </w:p>
    <w:p w14:paraId="412D7242" w14:textId="77777777" w:rsidR="00A02663" w:rsidRDefault="00A02663" w:rsidP="00CE534C">
      <w:pPr>
        <w:outlineLvl w:val="0"/>
      </w:pPr>
      <w:r>
        <w:t>\</w:t>
      </w:r>
      <w:proofErr w:type="spellStart"/>
      <w:r>
        <w:t>qquad</w:t>
      </w:r>
      <w:proofErr w:type="spellEnd"/>
    </w:p>
    <w:p w14:paraId="07851995" w14:textId="77777777" w:rsidR="00A02663" w:rsidRDefault="00A02663" w:rsidP="00A02663">
      <w:r>
        <w:t>\</w:t>
      </w:r>
      <w:proofErr w:type="gramStart"/>
      <w:r>
        <w:t>caption{</w:t>
      </w:r>
      <w:proofErr w:type="gramEnd"/>
      <w:r>
        <w:t>Party System Institutionalization and Populism}%</w:t>
      </w:r>
    </w:p>
    <w:p w14:paraId="1833272C" w14:textId="77777777" w:rsidR="00A02663" w:rsidRDefault="00A02663" w:rsidP="00A02663">
      <w:r>
        <w:t>\label{distribution}%</w:t>
      </w:r>
    </w:p>
    <w:p w14:paraId="7D7285BE" w14:textId="77777777" w:rsidR="00A02663" w:rsidRDefault="00A02663" w:rsidP="00A02663">
      <w:r>
        <w:t>\end{figure}</w:t>
      </w:r>
    </w:p>
    <w:p w14:paraId="2D81C428" w14:textId="77777777" w:rsidR="00A02663" w:rsidRDefault="00A02663" w:rsidP="00A02663">
      <w:r>
        <w:t>\par</w:t>
      </w:r>
    </w:p>
    <w:p w14:paraId="664F0F5E" w14:textId="5B96691D" w:rsidR="00A02663" w:rsidRDefault="00A02663" w:rsidP="00A02663">
      <w:r>
        <w:t>The presence of populism also varies more in the Americas with Bolivia, Ecuador, and Venezuela each having high levels of populism while Mexico, the United States, and Uruguay each have low levels of populism. Compare this with Europe which has very little variance. Each European party system is highly institutionalized and has low levels of populism\</w:t>
      </w:r>
      <w:proofErr w:type="gramStart"/>
      <w:r>
        <w:t>footnote{</w:t>
      </w:r>
      <w:proofErr w:type="gramEnd"/>
      <w:r>
        <w:t>Because of data availability Greece and Spain were omitted from this sample. We suspect that the variance of \</w:t>
      </w:r>
      <w:proofErr w:type="spellStart"/>
      <w:r>
        <w:t>textit</w:t>
      </w:r>
      <w:proofErr w:type="spellEnd"/>
      <w:r>
        <w:t xml:space="preserve">{Populism} would increase should these be included.}. This can also be seen in Table \ref{breakdown}. Table \ref{breakdown} shows that parties, on average, </w:t>
      </w:r>
      <w:ins w:id="794" w:author="Allen Hicken" w:date="2016-08-09T14:36:00Z">
        <w:r w:rsidR="00043BE4">
          <w:t xml:space="preserve">populist parties in Latin America </w:t>
        </w:r>
      </w:ins>
      <w:r>
        <w:t xml:space="preserve">gain greater vote shares than their European counterparts - </w:t>
      </w:r>
      <w:commentRangeStart w:id="795"/>
      <w:r>
        <w:t xml:space="preserve">likely a function of more electoral systems that employ plurality rules and have a lower number of effective parties in their systems. </w:t>
      </w:r>
      <w:commentRangeEnd w:id="795"/>
      <w:r w:rsidR="00043BE4">
        <w:rPr>
          <w:rStyle w:val="CommentReference"/>
        </w:rPr>
        <w:commentReference w:id="795"/>
      </w:r>
    </w:p>
    <w:p w14:paraId="020D6504" w14:textId="77777777" w:rsidR="00A02663" w:rsidRDefault="00A02663" w:rsidP="00CE534C">
      <w:pPr>
        <w:outlineLvl w:val="0"/>
      </w:pPr>
      <w:r>
        <w:t>\begin{table}</w:t>
      </w:r>
      <w:proofErr w:type="gramStart"/>
      <w:r>
        <w:t>[!</w:t>
      </w:r>
      <w:proofErr w:type="spellStart"/>
      <w:r>
        <w:t>htbp</w:t>
      </w:r>
      <w:proofErr w:type="spellEnd"/>
      <w:proofErr w:type="gramEnd"/>
      <w:r>
        <w:t xml:space="preserve">] \centering </w:t>
      </w:r>
    </w:p>
    <w:p w14:paraId="56E8F217" w14:textId="77777777" w:rsidR="00A02663" w:rsidRDefault="00A02663" w:rsidP="00A02663">
      <w:r>
        <w:t xml:space="preserve">  \</w:t>
      </w:r>
      <w:proofErr w:type="gramStart"/>
      <w:r>
        <w:t>caption{</w:t>
      </w:r>
      <w:proofErr w:type="gramEnd"/>
      <w:r>
        <w:t xml:space="preserve">Breakdown of Populism and Party System Attributes by Region} </w:t>
      </w:r>
    </w:p>
    <w:p w14:paraId="419C3992" w14:textId="77777777" w:rsidR="00A02663" w:rsidRDefault="00A02663" w:rsidP="00A02663">
      <w:r>
        <w:t xml:space="preserve">  \label{breakdown} </w:t>
      </w:r>
    </w:p>
    <w:p w14:paraId="21595F05" w14:textId="77777777" w:rsidR="00A02663" w:rsidRDefault="00A02663" w:rsidP="00A02663">
      <w:r>
        <w:t>\begin{tabular}{@{\</w:t>
      </w:r>
      <w:proofErr w:type="spellStart"/>
      <w:r>
        <w:t>extracolsep</w:t>
      </w:r>
      <w:proofErr w:type="spellEnd"/>
      <w:r>
        <w:t xml:space="preserve">{5pt}} ccc} </w:t>
      </w:r>
    </w:p>
    <w:p w14:paraId="7C9F1981" w14:textId="77777777" w:rsidR="00A02663" w:rsidRDefault="00A02663" w:rsidP="00A02663">
      <w:r>
        <w:t>\\[-1.8</w:t>
      </w:r>
      <w:proofErr w:type="gramStart"/>
      <w:r>
        <w:t>ex]\</w:t>
      </w:r>
      <w:proofErr w:type="spellStart"/>
      <w:proofErr w:type="gramEnd"/>
      <w:r>
        <w:t>hline</w:t>
      </w:r>
      <w:proofErr w:type="spellEnd"/>
      <w:r>
        <w:t xml:space="preserve"> </w:t>
      </w:r>
    </w:p>
    <w:p w14:paraId="7EA27022" w14:textId="77777777" w:rsidR="00A02663" w:rsidRDefault="00A02663" w:rsidP="00A02663">
      <w:r>
        <w:t>\</w:t>
      </w:r>
      <w:proofErr w:type="spellStart"/>
      <w:r>
        <w:t>hline</w:t>
      </w:r>
      <w:proofErr w:type="spellEnd"/>
      <w:r>
        <w:t xml:space="preserve"> \\[-1.8ex] </w:t>
      </w:r>
    </w:p>
    <w:p w14:paraId="38B4B55F" w14:textId="77777777" w:rsidR="00A02663" w:rsidRDefault="00A02663" w:rsidP="00A02663">
      <w:r>
        <w:t xml:space="preserve">Variable &amp; Americas &amp; Europe \\ </w:t>
      </w:r>
    </w:p>
    <w:p w14:paraId="079EE272" w14:textId="77777777" w:rsidR="00A02663" w:rsidRDefault="00A02663" w:rsidP="00A02663">
      <w:r>
        <w:t>\</w:t>
      </w:r>
      <w:proofErr w:type="spellStart"/>
      <w:r>
        <w:t>hline</w:t>
      </w:r>
      <w:proofErr w:type="spellEnd"/>
      <w:r>
        <w:t xml:space="preserve"> \\[-1.8ex] </w:t>
      </w:r>
    </w:p>
    <w:p w14:paraId="7561D639" w14:textId="77777777" w:rsidR="00A02663" w:rsidRDefault="00A02663" w:rsidP="00A02663">
      <w:r>
        <w:t xml:space="preserve">Vote Share &amp; $22.575$ &amp; $15.085$ \\ </w:t>
      </w:r>
    </w:p>
    <w:p w14:paraId="45644C5B" w14:textId="77777777" w:rsidR="00A02663" w:rsidRDefault="00A02663" w:rsidP="00A02663">
      <w:r>
        <w:t xml:space="preserve">Populism &amp; $16.441$ &amp; $7.495$ \\ </w:t>
      </w:r>
    </w:p>
    <w:p w14:paraId="33D21E72" w14:textId="741EED8D" w:rsidR="00A02663" w:rsidRDefault="00A02663" w:rsidP="00CE534C">
      <w:pPr>
        <w:outlineLvl w:val="0"/>
      </w:pPr>
      <w:del w:id="796" w:author="Allen Hicken" w:date="2016-08-09T14:54:00Z">
        <w:r w:rsidDel="00A26C35">
          <w:delText>PSI</w:delText>
        </w:r>
      </w:del>
      <w:ins w:id="797" w:author="Allen Hicken" w:date="2016-08-09T14:54:00Z">
        <w:r w:rsidR="00A26C35">
          <w:t>PI</w:t>
        </w:r>
      </w:ins>
      <w:r>
        <w:t xml:space="preserve"> &amp; $0.725$ &amp; $0.947$ \\ </w:t>
      </w:r>
    </w:p>
    <w:p w14:paraId="1EE6B7A9" w14:textId="77777777" w:rsidR="00A02663" w:rsidRDefault="00A02663" w:rsidP="00CE534C">
      <w:pPr>
        <w:outlineLvl w:val="0"/>
      </w:pPr>
      <w:r>
        <w:t xml:space="preserve">Party Strength &amp; $0.104$ &amp; $0.720$ \\ </w:t>
      </w:r>
    </w:p>
    <w:p w14:paraId="1420835F" w14:textId="77777777" w:rsidR="00A02663" w:rsidRDefault="00A02663" w:rsidP="00A02663">
      <w:r>
        <w:t>\</w:t>
      </w:r>
      <w:proofErr w:type="spellStart"/>
      <w:r>
        <w:t>hline</w:t>
      </w:r>
      <w:proofErr w:type="spellEnd"/>
      <w:r>
        <w:t xml:space="preserve"> \\[-1.8ex] </w:t>
      </w:r>
    </w:p>
    <w:p w14:paraId="3E5C9719" w14:textId="77777777" w:rsidR="00A02663" w:rsidRDefault="00A02663" w:rsidP="00A02663">
      <w:r>
        <w:t xml:space="preserve">\end{tabular} </w:t>
      </w:r>
    </w:p>
    <w:p w14:paraId="011D6DC8" w14:textId="77777777" w:rsidR="00A02663" w:rsidRDefault="00A02663" w:rsidP="00A02663">
      <w:r>
        <w:t>\end{table}</w:t>
      </w:r>
    </w:p>
    <w:p w14:paraId="61094102" w14:textId="77777777" w:rsidR="00A02663" w:rsidRDefault="00A02663" w:rsidP="00A02663"/>
    <w:p w14:paraId="3B0FE223" w14:textId="77777777" w:rsidR="00A02663" w:rsidRDefault="00A02663" w:rsidP="00A02663">
      <w:r>
        <w:t>%%%%%%%%%%%%%explain this table%%%%%%%%</w:t>
      </w:r>
    </w:p>
    <w:p w14:paraId="6B633A0B" w14:textId="77777777" w:rsidR="00A02663" w:rsidRDefault="00A02663" w:rsidP="00A02663">
      <w:r>
        <w:t xml:space="preserve">%check on the t-test and interpretation </w:t>
      </w:r>
    </w:p>
    <w:p w14:paraId="58B6B653" w14:textId="77777777" w:rsidR="00A02663" w:rsidRDefault="00A02663" w:rsidP="00A02663">
      <w:r>
        <w:t>%wanted to establish that there is something to estimate but we can't provide an unbiased estimate</w:t>
      </w:r>
    </w:p>
    <w:p w14:paraId="747D7194" w14:textId="77777777" w:rsidR="00A02663" w:rsidRDefault="00A02663" w:rsidP="00A02663"/>
    <w:p w14:paraId="0B7B3C65" w14:textId="77777777" w:rsidR="00A02663" w:rsidRDefault="00A02663" w:rsidP="00A02663">
      <w:r>
        <w:t>\begin{table}</w:t>
      </w:r>
      <w:proofErr w:type="gramStart"/>
      <w:r>
        <w:t>[!</w:t>
      </w:r>
      <w:proofErr w:type="spellStart"/>
      <w:r>
        <w:t>htbp</w:t>
      </w:r>
      <w:proofErr w:type="spellEnd"/>
      <w:proofErr w:type="gramEnd"/>
      <w:r>
        <w:t xml:space="preserve">] \centering </w:t>
      </w:r>
    </w:p>
    <w:p w14:paraId="11C8AB76" w14:textId="77777777" w:rsidR="00A02663" w:rsidRDefault="00A02663" w:rsidP="00A02663">
      <w:r>
        <w:t xml:space="preserve">  \</w:t>
      </w:r>
      <w:proofErr w:type="gramStart"/>
      <w:r>
        <w:t>caption{</w:t>
      </w:r>
      <w:proofErr w:type="gramEnd"/>
      <w:r>
        <w:t xml:space="preserve">Difference of Means - Populism Score} </w:t>
      </w:r>
    </w:p>
    <w:p w14:paraId="5A668D41" w14:textId="77777777" w:rsidR="00A02663" w:rsidRDefault="00A02663" w:rsidP="00A02663">
      <w:r>
        <w:t xml:space="preserve">  \label{</w:t>
      </w:r>
      <w:proofErr w:type="spellStart"/>
      <w:r>
        <w:t>ttest</w:t>
      </w:r>
      <w:proofErr w:type="spellEnd"/>
      <w:r>
        <w:t xml:space="preserve">} </w:t>
      </w:r>
    </w:p>
    <w:p w14:paraId="2B45EA14" w14:textId="77777777" w:rsidR="00A02663" w:rsidRDefault="00A02663" w:rsidP="00A02663">
      <w:r>
        <w:t>\begin{tabular}{@{\</w:t>
      </w:r>
      <w:proofErr w:type="spellStart"/>
      <w:r>
        <w:t>extracolsep</w:t>
      </w:r>
      <w:proofErr w:type="spellEnd"/>
      <w:r>
        <w:t xml:space="preserve">{5pt}} </w:t>
      </w:r>
      <w:proofErr w:type="spellStart"/>
      <w:r>
        <w:t>cccc</w:t>
      </w:r>
      <w:proofErr w:type="spellEnd"/>
      <w:r>
        <w:t xml:space="preserve">} </w:t>
      </w:r>
    </w:p>
    <w:p w14:paraId="3431D796" w14:textId="77777777" w:rsidR="00A02663" w:rsidRDefault="00A02663" w:rsidP="00A02663">
      <w:r>
        <w:t>\\[-1.8</w:t>
      </w:r>
      <w:proofErr w:type="gramStart"/>
      <w:r>
        <w:t>ex]\</w:t>
      </w:r>
      <w:proofErr w:type="spellStart"/>
      <w:proofErr w:type="gramEnd"/>
      <w:r>
        <w:t>hline</w:t>
      </w:r>
      <w:proofErr w:type="spellEnd"/>
      <w:r>
        <w:t xml:space="preserve"> </w:t>
      </w:r>
    </w:p>
    <w:p w14:paraId="7728528E" w14:textId="77777777" w:rsidR="00A02663" w:rsidRDefault="00A02663" w:rsidP="00A02663">
      <w:r>
        <w:t>\</w:t>
      </w:r>
      <w:proofErr w:type="spellStart"/>
      <w:r>
        <w:t>hline</w:t>
      </w:r>
      <w:proofErr w:type="spellEnd"/>
      <w:r>
        <w:t xml:space="preserve"> \\[-1.8ex] </w:t>
      </w:r>
    </w:p>
    <w:p w14:paraId="60F41336" w14:textId="77777777" w:rsidR="00A02663" w:rsidRDefault="00A02663" w:rsidP="00A02663">
      <w:r>
        <w:t xml:space="preserve">Variable &amp; Estimate &amp; T-stat &amp; p-Value \\ </w:t>
      </w:r>
    </w:p>
    <w:p w14:paraId="0E91E1C0" w14:textId="77777777" w:rsidR="00A02663" w:rsidRDefault="00A02663" w:rsidP="00A02663">
      <w:r>
        <w:t>\</w:t>
      </w:r>
      <w:proofErr w:type="spellStart"/>
      <w:r>
        <w:t>hline</w:t>
      </w:r>
      <w:proofErr w:type="spellEnd"/>
      <w:r>
        <w:t xml:space="preserve"> \\[-1.8ex] </w:t>
      </w:r>
    </w:p>
    <w:p w14:paraId="0D8E4225" w14:textId="618C2A8A" w:rsidR="00A02663" w:rsidRDefault="00A02663" w:rsidP="00CE534C">
      <w:pPr>
        <w:outlineLvl w:val="0"/>
      </w:pPr>
      <w:del w:id="798" w:author="Allen Hicken" w:date="2016-08-09T14:54:00Z">
        <w:r w:rsidDel="00A26C35">
          <w:delText>PSI</w:delText>
        </w:r>
      </w:del>
      <w:ins w:id="799" w:author="Allen Hicken" w:date="2016-08-09T14:54:00Z">
        <w:r w:rsidR="00A26C35">
          <w:t>PI</w:t>
        </w:r>
      </w:ins>
      <w:r>
        <w:t xml:space="preserve"> &amp; $14.590$ &amp; $4.370$ &amp; $0.0002$ \\ </w:t>
      </w:r>
    </w:p>
    <w:p w14:paraId="258C2C2E" w14:textId="77777777" w:rsidR="00A02663" w:rsidRDefault="00A02663" w:rsidP="00CE534C">
      <w:pPr>
        <w:outlineLvl w:val="0"/>
      </w:pPr>
      <w:r>
        <w:t xml:space="preserve">Party Strength &amp; $14.980$ &amp; $4.480$ &amp; $0.0001$ \\ </w:t>
      </w:r>
    </w:p>
    <w:p w14:paraId="0D87B708" w14:textId="77777777" w:rsidR="00A02663" w:rsidRDefault="00A02663" w:rsidP="00A02663">
      <w:r>
        <w:t>\</w:t>
      </w:r>
      <w:proofErr w:type="spellStart"/>
      <w:r>
        <w:t>hline</w:t>
      </w:r>
      <w:proofErr w:type="spellEnd"/>
      <w:r>
        <w:t xml:space="preserve"> \\[-1.8ex] </w:t>
      </w:r>
    </w:p>
    <w:p w14:paraId="2A856AF9" w14:textId="77777777" w:rsidR="00A02663" w:rsidRDefault="00A02663" w:rsidP="00A02663">
      <w:r>
        <w:t xml:space="preserve">\end{tabular} </w:t>
      </w:r>
    </w:p>
    <w:p w14:paraId="5B65ADB8" w14:textId="77777777" w:rsidR="00A02663" w:rsidRDefault="00A02663" w:rsidP="00A02663">
      <w:r>
        <w:t xml:space="preserve">\end{table} </w:t>
      </w:r>
    </w:p>
    <w:p w14:paraId="66C64ED2" w14:textId="77777777" w:rsidR="00A02663" w:rsidRDefault="00A02663" w:rsidP="00A02663"/>
    <w:p w14:paraId="60CACC77" w14:textId="77777777" w:rsidR="00A02663" w:rsidRDefault="00A02663" w:rsidP="00A02663">
      <w:r>
        <w:t>\</w:t>
      </w:r>
      <w:proofErr w:type="gramStart"/>
      <w:r>
        <w:t>subsection{</w:t>
      </w:r>
      <w:proofErr w:type="gramEnd"/>
      <w:r>
        <w:t>Timing Populist Gains in Party Systems}</w:t>
      </w:r>
    </w:p>
    <w:p w14:paraId="5F12ECEF" w14:textId="6B04D9AC" w:rsidR="00A02663" w:rsidRDefault="00A02663" w:rsidP="00A02663">
      <w:r>
        <w:t>As previously mentioned, the possibility of reverse causality (populism causing party and party system de-institutionalization) is theoretically plausible yet still an empirical question. In addition to brief case studies we use time-series plots of \</w:t>
      </w:r>
      <w:del w:id="800" w:author="Allen Hicken" w:date="2016-08-09T15:14:00Z">
        <w:r w:rsidDel="00CE534C">
          <w:delText>textit{</w:delText>
        </w:r>
      </w:del>
      <w:del w:id="801" w:author="Allen Hicken" w:date="2016-08-09T14:54:00Z">
        <w:r w:rsidDel="00A26C35">
          <w:delText>PSI</w:delText>
        </w:r>
      </w:del>
      <w:del w:id="802" w:author="Allen Hicken" w:date="2016-08-09T15:14:00Z">
        <w:r w:rsidDel="00CE534C">
          <w:delText>}</w:delText>
        </w:r>
      </w:del>
      <w:proofErr w:type="spellStart"/>
      <w:ins w:id="803" w:author="Allen Hicken" w:date="2016-08-09T15:14:00Z">
        <w:r w:rsidR="00CE534C">
          <w:t>textit</w:t>
        </w:r>
        <w:proofErr w:type="spellEnd"/>
        <w:r w:rsidR="00CE534C">
          <w:t>{PSI}</w:t>
        </w:r>
      </w:ins>
      <w:r>
        <w:t xml:space="preserve"> and \</w:t>
      </w:r>
      <w:proofErr w:type="spellStart"/>
      <w:r>
        <w:t>textit</w:t>
      </w:r>
      <w:proofErr w:type="spellEnd"/>
      <w:r>
        <w:t>{Party Strength} to investigate the timing of the rise of populist parties and address the issue of endogeneity. In each figure we plot the time-series of \</w:t>
      </w:r>
      <w:del w:id="804" w:author="Allen Hicken" w:date="2016-08-09T15:14:00Z">
        <w:r w:rsidDel="00CE534C">
          <w:delText>textit{</w:delText>
        </w:r>
      </w:del>
      <w:del w:id="805" w:author="Allen Hicken" w:date="2016-08-09T14:54:00Z">
        <w:r w:rsidDel="00A26C35">
          <w:delText>PSI</w:delText>
        </w:r>
      </w:del>
      <w:del w:id="806" w:author="Allen Hicken" w:date="2016-08-09T15:14:00Z">
        <w:r w:rsidDel="00CE534C">
          <w:delText>}</w:delText>
        </w:r>
      </w:del>
      <w:proofErr w:type="spellStart"/>
      <w:ins w:id="807" w:author="Allen Hicken" w:date="2016-08-09T15:14:00Z">
        <w:r w:rsidR="00CE534C">
          <w:t>textit</w:t>
        </w:r>
        <w:proofErr w:type="spellEnd"/>
        <w:r w:rsidR="00CE534C">
          <w:t>{PSI}</w:t>
        </w:r>
      </w:ins>
      <w:r>
        <w:t xml:space="preserve"> and \</w:t>
      </w:r>
      <w:proofErr w:type="spellStart"/>
      <w:r>
        <w:t>textit</w:t>
      </w:r>
      <w:proofErr w:type="spellEnd"/>
      <w:r>
        <w:t>{Party strength} next to each other for comparison of within country time trends for each of the indicators\footnote{The range for each indicators are different. \</w:t>
      </w:r>
      <w:del w:id="808" w:author="Allen Hicken" w:date="2016-08-09T15:14:00Z">
        <w:r w:rsidDel="00CE534C">
          <w:delText>textit{</w:delText>
        </w:r>
      </w:del>
      <w:del w:id="809" w:author="Allen Hicken" w:date="2016-08-09T14:54:00Z">
        <w:r w:rsidDel="00A26C35">
          <w:delText>PSI</w:delText>
        </w:r>
      </w:del>
      <w:del w:id="810" w:author="Allen Hicken" w:date="2016-08-09T15:14:00Z">
        <w:r w:rsidDel="00CE534C">
          <w:delText>}</w:delText>
        </w:r>
      </w:del>
      <w:proofErr w:type="spellStart"/>
      <w:ins w:id="811" w:author="Allen Hicken" w:date="2016-08-09T15:14:00Z">
        <w:r w:rsidR="00CE534C">
          <w:t>textit</w:t>
        </w:r>
        <w:proofErr w:type="spellEnd"/>
        <w:r w:rsidR="00CE534C">
          <w:t>{PSI}</w:t>
        </w:r>
      </w:ins>
      <w:r>
        <w:t xml:space="preserve"> is an indicator ranging from 0-1 with global mean of 0.5 while \</w:t>
      </w:r>
      <w:proofErr w:type="spellStart"/>
      <w:r>
        <w:t>textit</w:t>
      </w:r>
      <w:proofErr w:type="spellEnd"/>
      <w:r>
        <w:t xml:space="preserve">{Party Strength} ranges from ~-1.5 to ~1.5. Because of a difference in ranges the y-axis </w:t>
      </w:r>
      <w:proofErr w:type="gramStart"/>
      <w:r>
        <w:t>differ</w:t>
      </w:r>
      <w:proofErr w:type="gramEnd"/>
      <w:r>
        <w:t>.}. In each figure we plot the time-series for each indicator for each country for approximately 25 years\footnote{In the European cases of Austria and France we extend the time horizon by 10 years to account for the first times that the FN in France and FP\"{O} in Austria became relatively competitive parties} along with the global average for democracies\footnote{We select democracies for countries scoring greater than 6 on Polity IV's composite democratic index.}\footnote{To calculate the average we selected all country years where \</w:t>
      </w:r>
      <w:proofErr w:type="spellStart"/>
      <w:r>
        <w:t>textit</w:t>
      </w:r>
      <w:proofErr w:type="spellEnd"/>
      <w:r>
        <w:t>{polity2} $\</w:t>
      </w:r>
      <w:proofErr w:type="spellStart"/>
      <w:r>
        <w:t>geq</w:t>
      </w:r>
      <w:proofErr w:type="spellEnd"/>
      <w:r>
        <w:t>$ 6 and calculate the year average for \</w:t>
      </w:r>
      <w:del w:id="812" w:author="Allen Hicken" w:date="2016-08-09T15:14:00Z">
        <w:r w:rsidDel="00CE534C">
          <w:delText>textit{</w:delText>
        </w:r>
      </w:del>
      <w:del w:id="813" w:author="Allen Hicken" w:date="2016-08-09T14:54:00Z">
        <w:r w:rsidDel="00A26C35">
          <w:delText>PSI</w:delText>
        </w:r>
      </w:del>
      <w:del w:id="814" w:author="Allen Hicken" w:date="2016-08-09T15:14:00Z">
        <w:r w:rsidDel="00CE534C">
          <w:delText>}</w:delText>
        </w:r>
      </w:del>
      <w:proofErr w:type="spellStart"/>
      <w:ins w:id="815" w:author="Allen Hicken" w:date="2016-08-09T15:14:00Z">
        <w:r w:rsidR="00CE534C">
          <w:t>textit</w:t>
        </w:r>
        <w:proofErr w:type="spellEnd"/>
        <w:r w:rsidR="00CE534C">
          <w:t>{PSI}</w:t>
        </w:r>
      </w:ins>
      <w:r>
        <w:t xml:space="preserve"> and \</w:t>
      </w:r>
      <w:proofErr w:type="spellStart"/>
      <w:r>
        <w:t>textit</w:t>
      </w:r>
      <w:proofErr w:type="spellEnd"/>
      <w:r>
        <w:t>{Party Strength}} in order to compare the country-year trend with the global-year trend. We also highlight the years of the significant presence of populism in the party system with a gray background\</w:t>
      </w:r>
      <w:proofErr w:type="gramStart"/>
      <w:r>
        <w:t>footnote{</w:t>
      </w:r>
      <w:proofErr w:type="gramEnd"/>
      <w:r>
        <w:t xml:space="preserve">The United States is an exception in this case. Because we treat the capture of the Republican Party nomination by Donald Trump as the </w:t>
      </w:r>
      <w:proofErr w:type="gramStart"/>
      <w:r>
        <w:t>beginning  of</w:t>
      </w:r>
      <w:proofErr w:type="gramEnd"/>
      <w:r>
        <w:t xml:space="preserve"> a populist period in the United States we highlight the time after the Global Financial Crisis which began in 2008. We argue in the case study that the rise of the Tea Party created significant coordination problems for elites in the Republican Party which was a necessary condition for Donald Trump's capture of the Party nomination}. </w:t>
      </w:r>
    </w:p>
    <w:p w14:paraId="741888C1" w14:textId="77777777" w:rsidR="00A02663" w:rsidRDefault="00A02663" w:rsidP="00CE534C">
      <w:pPr>
        <w:outlineLvl w:val="0"/>
      </w:pPr>
      <w:r>
        <w:lastRenderedPageBreak/>
        <w:t xml:space="preserve">\par </w:t>
      </w:r>
    </w:p>
    <w:p w14:paraId="6C433E96" w14:textId="0E33BAE5" w:rsidR="00A02663" w:rsidRDefault="00A02663" w:rsidP="00A02663">
      <w:r>
        <w:t>A few general findings stand out when looking at these figures. First,</w:t>
      </w:r>
      <w:ins w:id="816" w:author="Allen Hicken" w:date="2016-08-09T14:55:00Z">
        <w:r w:rsidR="00727FA1">
          <w:t xml:space="preserve"> changes in</w:t>
        </w:r>
      </w:ins>
      <w:r>
        <w:t xml:space="preserve"> \</w:t>
      </w:r>
      <w:del w:id="817" w:author="Allen Hicken" w:date="2016-08-09T15:14:00Z">
        <w:r w:rsidDel="00CE534C">
          <w:delText>textit{P</w:delText>
        </w:r>
      </w:del>
      <w:del w:id="818" w:author="Allen Hicken" w:date="2016-08-09T14:53:00Z">
        <w:r w:rsidDel="00D24367">
          <w:delText>S</w:delText>
        </w:r>
      </w:del>
      <w:del w:id="819" w:author="Allen Hicken" w:date="2016-08-09T15:14:00Z">
        <w:r w:rsidDel="00CE534C">
          <w:delText>I}</w:delText>
        </w:r>
      </w:del>
      <w:proofErr w:type="spellStart"/>
      <w:ins w:id="820" w:author="Allen Hicken" w:date="2016-08-09T15:14:00Z">
        <w:r w:rsidR="00CE534C">
          <w:t>textit</w:t>
        </w:r>
        <w:proofErr w:type="spellEnd"/>
        <w:r w:rsidR="00CE534C">
          <w:t>{PSI}</w:t>
        </w:r>
      </w:ins>
      <w:r>
        <w:t xml:space="preserve"> seem</w:t>
      </w:r>
      <w:del w:id="821" w:author="Allen Hicken" w:date="2016-08-09T14:55:00Z">
        <w:r w:rsidDel="00727FA1">
          <w:delText>s</w:delText>
        </w:r>
      </w:del>
      <w:r>
        <w:t xml:space="preserve"> to have no discernible temporal relationship with the rise of populism. In the European, Venezuelan, and U.S. cases \</w:t>
      </w:r>
      <w:del w:id="822" w:author="Allen Hicken" w:date="2016-08-09T15:14:00Z">
        <w:r w:rsidDel="00CE534C">
          <w:delText>textit{</w:delText>
        </w:r>
      </w:del>
      <w:del w:id="823" w:author="Allen Hicken" w:date="2016-08-09T14:54:00Z">
        <w:r w:rsidDel="00A26C35">
          <w:delText>PSI</w:delText>
        </w:r>
      </w:del>
      <w:del w:id="824" w:author="Allen Hicken" w:date="2016-08-09T15:14:00Z">
        <w:r w:rsidDel="00CE534C">
          <w:delText>}</w:delText>
        </w:r>
      </w:del>
      <w:proofErr w:type="spellStart"/>
      <w:ins w:id="825" w:author="Allen Hicken" w:date="2016-08-09T15:14:00Z">
        <w:r w:rsidR="00CE534C">
          <w:t>textit</w:t>
        </w:r>
        <w:proofErr w:type="spellEnd"/>
        <w:r w:rsidR="00CE534C">
          <w:t>{PSI}</w:t>
        </w:r>
      </w:ins>
      <w:r>
        <w:t xml:space="preserve"> is fairly stable prior to the rise of populism. </w:t>
      </w:r>
      <w:del w:id="826" w:author="Allen Hicken" w:date="2016-08-09T14:55:00Z">
        <w:r w:rsidDel="00727FA1">
          <w:delText>In the case of Thailand \textit{</w:delText>
        </w:r>
      </w:del>
      <w:del w:id="827" w:author="Allen Hicken" w:date="2016-08-09T14:54:00Z">
        <w:r w:rsidDel="00A26C35">
          <w:delText>PSI</w:delText>
        </w:r>
      </w:del>
      <w:del w:id="828" w:author="Allen Hicken" w:date="2016-08-09T14:55:00Z">
        <w:r w:rsidDel="00727FA1">
          <w:delText xml:space="preserve">} actually increases dramatically prior to its populist period. </w:delText>
        </w:r>
      </w:del>
      <w:r>
        <w:t xml:space="preserve">Only in Bolivia </w:t>
      </w:r>
      <w:del w:id="829" w:author="Allen Hicken" w:date="2016-08-09T14:55:00Z">
        <w:r w:rsidDel="00727FA1">
          <w:delText xml:space="preserve">and the Philippines </w:delText>
        </w:r>
      </w:del>
      <w:r>
        <w:t>do we observe any decrease in the level of \</w:t>
      </w:r>
      <w:del w:id="830" w:author="Allen Hicken" w:date="2016-08-09T15:14:00Z">
        <w:r w:rsidDel="00CE534C">
          <w:delText>textit{</w:delText>
        </w:r>
      </w:del>
      <w:del w:id="831" w:author="Allen Hicken" w:date="2016-08-09T14:54:00Z">
        <w:r w:rsidDel="00A26C35">
          <w:delText>PSI</w:delText>
        </w:r>
      </w:del>
      <w:del w:id="832" w:author="Allen Hicken" w:date="2016-08-09T15:14:00Z">
        <w:r w:rsidDel="00CE534C">
          <w:delText>}</w:delText>
        </w:r>
      </w:del>
      <w:proofErr w:type="spellStart"/>
      <w:ins w:id="833" w:author="Allen Hicken" w:date="2016-08-09T15:14:00Z">
        <w:r w:rsidR="00CE534C">
          <w:t>textit</w:t>
        </w:r>
        <w:proofErr w:type="spellEnd"/>
        <w:r w:rsidR="00CE534C">
          <w:t>{PSI}</w:t>
        </w:r>
      </w:ins>
      <w:r>
        <w:t xml:space="preserve"> prior to a populist period. Unlike \</w:t>
      </w:r>
      <w:del w:id="834" w:author="Allen Hicken" w:date="2016-08-09T15:14:00Z">
        <w:r w:rsidDel="00CE534C">
          <w:delText>textit{</w:delText>
        </w:r>
      </w:del>
      <w:del w:id="835" w:author="Allen Hicken" w:date="2016-08-09T14:54:00Z">
        <w:r w:rsidDel="00A26C35">
          <w:delText>PSI</w:delText>
        </w:r>
      </w:del>
      <w:del w:id="836" w:author="Allen Hicken" w:date="2016-08-09T15:14:00Z">
        <w:r w:rsidDel="00CE534C">
          <w:delText>}</w:delText>
        </w:r>
      </w:del>
      <w:proofErr w:type="spellStart"/>
      <w:ins w:id="837" w:author="Allen Hicken" w:date="2016-08-09T15:14:00Z">
        <w:r w:rsidR="00CE534C">
          <w:t>textit</w:t>
        </w:r>
        <w:proofErr w:type="spellEnd"/>
        <w:r w:rsidR="00CE534C">
          <w:t>{PSI}</w:t>
        </w:r>
      </w:ins>
      <w:r>
        <w:t>, however, in many cases we do observe a decrease in \</w:t>
      </w:r>
      <w:proofErr w:type="spellStart"/>
      <w:r>
        <w:t>textit</w:t>
      </w:r>
      <w:proofErr w:type="spellEnd"/>
      <w:r>
        <w:t>{Party Strength} prior to the beginning of a populist period. In the cases where there is an increase or stability in \</w:t>
      </w:r>
      <w:proofErr w:type="spellStart"/>
      <w:r>
        <w:t>textit</w:t>
      </w:r>
      <w:proofErr w:type="spellEnd"/>
      <w:r>
        <w:t>{Party Strength} (</w:t>
      </w:r>
      <w:proofErr w:type="spellStart"/>
      <w:r>
        <w:t>Bolivia</w:t>
      </w:r>
      <w:del w:id="838" w:author="Allen Hicken" w:date="2016-08-09T14:55:00Z">
        <w:r w:rsidDel="00727FA1">
          <w:delText>, Thailand</w:delText>
        </w:r>
      </w:del>
      <w:r>
        <w:t>,</w:t>
      </w:r>
      <w:del w:id="839" w:author="Allen Hicken" w:date="2016-08-09T14:55:00Z">
        <w:r w:rsidDel="00727FA1">
          <w:delText xml:space="preserve"> </w:delText>
        </w:r>
      </w:del>
      <w:r>
        <w:t>and</w:t>
      </w:r>
      <w:proofErr w:type="spellEnd"/>
      <w:r>
        <w:t xml:space="preserve"> Venezuela), the average party strength in each of these systems is below the global democratic average of \</w:t>
      </w:r>
      <w:proofErr w:type="spellStart"/>
      <w:r>
        <w:t>textit</w:t>
      </w:r>
      <w:proofErr w:type="spellEnd"/>
      <w:r>
        <w:t>{Party Strength}. This observation supports our argument that populism is more likely to be present or increase its presence in systems with weak political parties. In instances where parties are strong (France and Austria) and the party system is well institutionalized, populist periods in these cases\</w:t>
      </w:r>
      <w:proofErr w:type="gramStart"/>
      <w:r>
        <w:t>footnote{</w:t>
      </w:r>
      <w:proofErr w:type="gramEnd"/>
      <w:r>
        <w:t>In both the French and Austrian cases these periods began where their respective populist parties passed or approach 10\% in the legislative or executive elections.} began after small decreases in \</w:t>
      </w:r>
      <w:proofErr w:type="spellStart"/>
      <w:r>
        <w:t>textit</w:t>
      </w:r>
      <w:proofErr w:type="spellEnd"/>
      <w:r>
        <w:t xml:space="preserve">{Party Strength}. </w:t>
      </w:r>
    </w:p>
    <w:p w14:paraId="6AC4DEAD" w14:textId="77777777" w:rsidR="00A02663" w:rsidRDefault="00A02663" w:rsidP="00CE534C">
      <w:pPr>
        <w:outlineLvl w:val="0"/>
      </w:pPr>
      <w:r>
        <w:t>\par</w:t>
      </w:r>
    </w:p>
    <w:p w14:paraId="1D9F7921" w14:textId="77777777" w:rsidR="00A02663" w:rsidRDefault="00A02663" w:rsidP="00A02663">
      <w:r>
        <w:t>%%%%%%%%%%%%%%%%%%%%%%%%%%%%%%%%%%%%%%%%%%%%%%%%%%%%%%%%%%%%%%%%%%</w:t>
      </w:r>
    </w:p>
    <w:p w14:paraId="09F69838" w14:textId="77777777" w:rsidR="00A02663" w:rsidRDefault="00A02663" w:rsidP="00A02663">
      <w:r>
        <w:t>%%%%%%%%%%%%%%%%%%%%%%%%%%%%%%%%%%%%%%%%%%%%%%%%%%%%%%%%%%%%%%%%%%</w:t>
      </w:r>
    </w:p>
    <w:p w14:paraId="543A5CC8" w14:textId="77777777" w:rsidR="00A02663" w:rsidRDefault="00A02663" w:rsidP="00A02663">
      <w:r>
        <w:t>\</w:t>
      </w:r>
      <w:proofErr w:type="gramStart"/>
      <w:r>
        <w:t>section{</w:t>
      </w:r>
      <w:proofErr w:type="gramEnd"/>
      <w:r>
        <w:t>Case Studies}</w:t>
      </w:r>
    </w:p>
    <w:p w14:paraId="5E064696" w14:textId="77777777" w:rsidR="00A02663" w:rsidRDefault="00A02663" w:rsidP="00A02663">
      <w:r>
        <w:t xml:space="preserve">Because of a lack of quantitative </w:t>
      </w:r>
      <w:proofErr w:type="gramStart"/>
      <w:r>
        <w:t>data</w:t>
      </w:r>
      <w:proofErr w:type="gramEnd"/>
      <w:r>
        <w:t xml:space="preserve"> we include a number of brief case studies to provide greater depth in the timing and type of populism present in the Americas, Europe, and Southeast Asia. We use these case studies to walk through the causal mechanisms of how parties and party systems influence the presence of populism in party systems. We also use these case studies to show how the strength of populism fluctuates over time and is a function of environmental hostility. </w:t>
      </w:r>
    </w:p>
    <w:p w14:paraId="31CED1D8" w14:textId="77777777" w:rsidR="00A02663" w:rsidRDefault="00A02663" w:rsidP="00CE534C">
      <w:pPr>
        <w:outlineLvl w:val="0"/>
      </w:pPr>
      <w:r>
        <w:t>\</w:t>
      </w:r>
      <w:proofErr w:type="gramStart"/>
      <w:r>
        <w:t>subsection{</w:t>
      </w:r>
      <w:proofErr w:type="gramEnd"/>
      <w:r>
        <w:t>Populist Entry}</w:t>
      </w:r>
    </w:p>
    <w:p w14:paraId="66550DC7" w14:textId="77777777" w:rsidR="00A02663" w:rsidRDefault="00A02663" w:rsidP="00A02663">
      <w:r>
        <w:t>%%%%%Brief overview of populist entry and how its most common outside of Western Europe</w:t>
      </w:r>
    </w:p>
    <w:p w14:paraId="67FE81FA" w14:textId="77777777" w:rsidR="00A02663" w:rsidRDefault="00A02663" w:rsidP="00CE534C">
      <w:pPr>
        <w:outlineLvl w:val="0"/>
      </w:pPr>
      <w:r>
        <w:t>\</w:t>
      </w:r>
      <w:proofErr w:type="spellStart"/>
      <w:r>
        <w:t>textit</w:t>
      </w:r>
      <w:proofErr w:type="spellEnd"/>
      <w:r>
        <w:t>{</w:t>
      </w:r>
      <w:commentRangeStart w:id="840"/>
      <w:r>
        <w:t>Venezuela} \\</w:t>
      </w:r>
      <w:commentRangeEnd w:id="840"/>
      <w:r w:rsidR="00D851D9">
        <w:rPr>
          <w:rStyle w:val="CommentReference"/>
        </w:rPr>
        <w:commentReference w:id="840"/>
      </w:r>
    </w:p>
    <w:p w14:paraId="29CD493C" w14:textId="083E7235" w:rsidR="00A02663" w:rsidRDefault="00A02663" w:rsidP="00A02663">
      <w:r>
        <w:t xml:space="preserve">We begin our cases studies with the prototypical populist case - Venezuela's Hugo </w:t>
      </w:r>
      <w:proofErr w:type="spellStart"/>
      <w:r>
        <w:t>Ch</w:t>
      </w:r>
      <w:proofErr w:type="spellEnd"/>
      <w:r>
        <w:t>\'{a}</w:t>
      </w:r>
      <w:proofErr w:type="spellStart"/>
      <w:r>
        <w:t>vez</w:t>
      </w:r>
      <w:proofErr w:type="spellEnd"/>
      <w:r>
        <w:t xml:space="preserve">. Prior to </w:t>
      </w:r>
      <w:proofErr w:type="spellStart"/>
      <w:r>
        <w:t>Ch</w:t>
      </w:r>
      <w:proofErr w:type="spellEnd"/>
      <w:r>
        <w:t>\'{a}</w:t>
      </w:r>
      <w:proofErr w:type="spellStart"/>
      <w:r>
        <w:t>vez's</w:t>
      </w:r>
      <w:proofErr w:type="spellEnd"/>
      <w:r>
        <w:t xml:space="preserve"> ascendancy to the presidency in the late 1990s, the party system of Venezuela </w:t>
      </w:r>
      <w:del w:id="841" w:author="Allen Hicken" w:date="2016-08-09T14:56:00Z">
        <w:r w:rsidDel="00727FA1">
          <w:delText>collapsed over the course of the</w:delText>
        </w:r>
      </w:del>
      <w:ins w:id="842" w:author="Allen Hicken" w:date="2016-08-09T14:56:00Z">
        <w:r w:rsidR="00727FA1">
          <w:t>had experienced decade</w:t>
        </w:r>
      </w:ins>
      <w:ins w:id="843" w:author="Allen Hicken" w:date="2016-08-09T14:57:00Z">
        <w:r w:rsidR="00727FA1">
          <w:t>-long</w:t>
        </w:r>
      </w:ins>
      <w:ins w:id="844" w:author="Allen Hicken" w:date="2016-08-09T14:56:00Z">
        <w:r w:rsidR="00727FA1">
          <w:t xml:space="preserve"> </w:t>
        </w:r>
      </w:ins>
      <w:del w:id="845" w:author="Allen Hicken" w:date="2016-08-09T14:57:00Z">
        <w:r w:rsidDel="00727FA1">
          <w:delText xml:space="preserve"> previous decade despite</w:delText>
        </w:r>
      </w:del>
      <w:ins w:id="846" w:author="Allen Hicken" w:date="2016-08-09T14:57:00Z">
        <w:r w:rsidR="00727FA1">
          <w:t>collapse, despite</w:t>
        </w:r>
      </w:ins>
      <w:r>
        <w:t xml:space="preserve"> previously being one of the most stable party systems in the region. If Venezuela had boasted on</w:t>
      </w:r>
      <w:ins w:id="847" w:author="Allen Hicken" w:date="2016-08-09T14:57:00Z">
        <w:r w:rsidR="00256E69">
          <w:t>e</w:t>
        </w:r>
      </w:ins>
      <w:r>
        <w:t xml:space="preserve"> of the most institutionalized</w:t>
      </w:r>
      <w:ins w:id="848" w:author="Allen Hicken" w:date="2016-08-09T14:57:00Z">
        <w:r w:rsidR="00256E69">
          <w:t xml:space="preserve"> </w:t>
        </w:r>
      </w:ins>
      <w:del w:id="849" w:author="Allen Hicken" w:date="2016-08-09T14:57:00Z">
        <w:r w:rsidDel="00256E69">
          <w:delText xml:space="preserve">\footnote{Authors speaking of an institutionalized system in this sense refer to electoral volatility which was low in the case of Venezuela} </w:delText>
        </w:r>
      </w:del>
      <w:r>
        <w:t>party systems, how did it come to collapse?</w:t>
      </w:r>
    </w:p>
    <w:p w14:paraId="437F4E79" w14:textId="77777777" w:rsidR="00A02663" w:rsidRDefault="00A02663" w:rsidP="00CE534C">
      <w:pPr>
        <w:outlineLvl w:val="0"/>
      </w:pPr>
      <w:r>
        <w:t>\par</w:t>
      </w:r>
    </w:p>
    <w:p w14:paraId="05F26355" w14:textId="465165BF" w:rsidR="00A02663" w:rsidRDefault="00A02663" w:rsidP="00A02663">
      <w:r>
        <w:t xml:space="preserve">Following years of economic experimentation with ISI, Venezuela faced dire straits. Under </w:t>
      </w:r>
      <w:del w:id="850" w:author="Allen Hicken" w:date="2016-08-09T14:58:00Z">
        <w:r w:rsidDel="00256E69">
          <w:delText xml:space="preserve">the </w:delText>
        </w:r>
      </w:del>
      <w:r>
        <w:t>pressure of the IMF Venezuela began to implement neo-liberal economic reforms in order to qualify for assistance. These reforms were implemented by the AD (\</w:t>
      </w:r>
      <w:proofErr w:type="spellStart"/>
      <w:r>
        <w:t>textit</w:t>
      </w:r>
      <w:proofErr w:type="spellEnd"/>
      <w:r>
        <w:t>{</w:t>
      </w:r>
      <w:proofErr w:type="spellStart"/>
      <w:r>
        <w:t>Acci</w:t>
      </w:r>
      <w:proofErr w:type="spellEnd"/>
      <w:r>
        <w:t>\'{</w:t>
      </w:r>
      <w:proofErr w:type="spellStart"/>
      <w:r>
        <w:t>o}n</w:t>
      </w:r>
      <w:proofErr w:type="spellEnd"/>
      <w:r>
        <w:t xml:space="preserve"> </w:t>
      </w:r>
      <w:proofErr w:type="spellStart"/>
      <w:r>
        <w:t>Democratica</w:t>
      </w:r>
      <w:proofErr w:type="spellEnd"/>
      <w:r>
        <w:t>}) party after winning the 1998 election</w:t>
      </w:r>
      <w:ins w:id="851" w:author="Allen Hicken" w:date="2016-08-09T14:58:00Z">
        <w:r w:rsidR="00256E69">
          <w:t>,</w:t>
        </w:r>
      </w:ins>
      <w:r>
        <w:t xml:space="preserve"> despite promises to</w:t>
      </w:r>
      <w:ins w:id="852" w:author="Allen Hicken" w:date="2016-08-09T14:58:00Z">
        <w:r w:rsidR="00256E69">
          <w:t xml:space="preserve"> avoid austerity and</w:t>
        </w:r>
      </w:ins>
      <w:r>
        <w:t xml:space="preserve"> return prosperity to the country \</w:t>
      </w:r>
      <w:proofErr w:type="spellStart"/>
      <w:r>
        <w:t>citep</w:t>
      </w:r>
      <w:proofErr w:type="spellEnd"/>
      <w:r>
        <w:t xml:space="preserve">{dietz2007thaw}. This move </w:t>
      </w:r>
      <w:del w:id="853" w:author="Allen Hicken" w:date="2016-08-09T14:58:00Z">
        <w:r w:rsidDel="00256E69">
          <w:delText xml:space="preserve">fulfills </w:delText>
        </w:r>
      </w:del>
      <w:ins w:id="854" w:author="Allen Hicken" w:date="2016-08-09T14:58:00Z">
        <w:r w:rsidR="00256E69">
          <w:t xml:space="preserve">equates to </w:t>
        </w:r>
      </w:ins>
      <w:r>
        <w:t xml:space="preserve">what Ken Roberts terms </w:t>
      </w:r>
      <w:del w:id="855" w:author="Allen Hicken" w:date="2016-08-09T14:59:00Z">
        <w:r w:rsidDel="00165E10">
          <w:delText xml:space="preserve">as </w:delText>
        </w:r>
      </w:del>
      <w:r>
        <w:t xml:space="preserve">a "bait-and-switch" tactic that served to programmatically </w:t>
      </w:r>
      <w:proofErr w:type="spellStart"/>
      <w:r>
        <w:t>dealign</w:t>
      </w:r>
      <w:proofErr w:type="spellEnd"/>
      <w:r>
        <w:t xml:space="preserve"> political parties \</w:t>
      </w:r>
      <w:proofErr w:type="spellStart"/>
      <w:r>
        <w:t>citep</w:t>
      </w:r>
      <w:proofErr w:type="spellEnd"/>
      <w:r>
        <w:t>{roberts2013market}. The factures in the party system began to show immediately in the next presidential election as Rafael Caldera split from his previous party \</w:t>
      </w:r>
      <w:proofErr w:type="spellStart"/>
      <w:r>
        <w:t>textit</w:t>
      </w:r>
      <w:proofErr w:type="spellEnd"/>
      <w:r>
        <w:t xml:space="preserve">{COPEI} to run </w:t>
      </w:r>
      <w:r>
        <w:lastRenderedPageBreak/>
        <w:t>independently\</w:t>
      </w:r>
      <w:proofErr w:type="gramStart"/>
      <w:r>
        <w:t>footnote{</w:t>
      </w:r>
      <w:proofErr w:type="gramEnd"/>
      <w:r>
        <w:t xml:space="preserve">It is critical to note that all of this occurred well before </w:t>
      </w:r>
      <w:proofErr w:type="spellStart"/>
      <w:r>
        <w:t>Ch</w:t>
      </w:r>
      <w:proofErr w:type="spellEnd"/>
      <w:r>
        <w:t>\'{a}</w:t>
      </w:r>
      <w:proofErr w:type="spellStart"/>
      <w:r>
        <w:t>vez's</w:t>
      </w:r>
      <w:proofErr w:type="spellEnd"/>
      <w:r>
        <w:t xml:space="preserve"> contested an election.}. Thus, in a few short years neo-liberalism opened the first major cracks into the Venezuelan party system. </w:t>
      </w:r>
    </w:p>
    <w:p w14:paraId="3ED97285" w14:textId="77777777" w:rsidR="00A02663" w:rsidRDefault="00A02663" w:rsidP="00CE534C">
      <w:pPr>
        <w:outlineLvl w:val="0"/>
      </w:pPr>
      <w:r>
        <w:t>\par</w:t>
      </w:r>
    </w:p>
    <w:p w14:paraId="370B2C76" w14:textId="6814D6FA" w:rsidR="00A02663" w:rsidRDefault="00A02663" w:rsidP="00A02663">
      <w:r>
        <w:t xml:space="preserve">After his failed coup and subsequent pardon, Hugo </w:t>
      </w:r>
      <w:proofErr w:type="spellStart"/>
      <w:r>
        <w:t>Ch</w:t>
      </w:r>
      <w:proofErr w:type="spellEnd"/>
      <w:r>
        <w:t>\'{a}</w:t>
      </w:r>
      <w:proofErr w:type="spellStart"/>
      <w:r>
        <w:t>vez</w:t>
      </w:r>
      <w:proofErr w:type="spellEnd"/>
      <w:r>
        <w:t xml:space="preserve"> set to work organizing "Bolivarian Circles". These circles were loosely tied, non-hierarchical, civic organizations that would later be critical to </w:t>
      </w:r>
      <w:proofErr w:type="spellStart"/>
      <w:r>
        <w:t>Ch</w:t>
      </w:r>
      <w:proofErr w:type="spellEnd"/>
      <w:r>
        <w:t>\'{a}</w:t>
      </w:r>
      <w:proofErr w:type="spellStart"/>
      <w:r>
        <w:t>vez</w:t>
      </w:r>
      <w:proofErr w:type="spellEnd"/>
      <w:r>
        <w:t xml:space="preserve"> in mobilizing the electorate \</w:t>
      </w:r>
      <w:proofErr w:type="spellStart"/>
      <w:proofErr w:type="gramStart"/>
      <w:r>
        <w:t>citep</w:t>
      </w:r>
      <w:proofErr w:type="spellEnd"/>
      <w:r>
        <w:t>{</w:t>
      </w:r>
      <w:proofErr w:type="gramEnd"/>
      <w:r>
        <w:t xml:space="preserve">hawkins2003populism, roberts2006populism}. Despite the presence and use of these circles, however, </w:t>
      </w:r>
      <w:proofErr w:type="spellStart"/>
      <w:r>
        <w:t>Ch</w:t>
      </w:r>
      <w:proofErr w:type="spellEnd"/>
      <w:r>
        <w:t>\'{a}</w:t>
      </w:r>
      <w:proofErr w:type="spellStart"/>
      <w:r>
        <w:t>vez</w:t>
      </w:r>
      <w:proofErr w:type="spellEnd"/>
      <w:r>
        <w:t xml:space="preserve"> never set out to fully institutionalize these organizations into</w:t>
      </w:r>
      <w:del w:id="856" w:author="Allen Hicken" w:date="2016-08-09T14:59:00Z">
        <w:r w:rsidDel="006965F2">
          <w:delText xml:space="preserve"> </w:delText>
        </w:r>
      </w:del>
      <w:r>
        <w:t xml:space="preserve"> </w:t>
      </w:r>
      <w:ins w:id="857" w:author="Allen Hicken" w:date="2016-08-09T15:00:00Z">
        <w:r w:rsidR="006965F2">
          <w:t xml:space="preserve">a </w:t>
        </w:r>
      </w:ins>
      <w:r>
        <w:t>well institutionalized political part</w:t>
      </w:r>
      <w:ins w:id="858" w:author="Allen Hicken" w:date="2016-08-09T15:00:00Z">
        <w:r w:rsidR="006965F2">
          <w:t>y,</w:t>
        </w:r>
      </w:ins>
      <w:del w:id="859" w:author="Allen Hicken" w:date="2016-08-09T15:00:00Z">
        <w:r w:rsidDel="006965F2">
          <w:delText>ies</w:delText>
        </w:r>
      </w:del>
      <w:r>
        <w:t xml:space="preserve"> instead leaving them to function as a quasi-party that would help mobilize voters. </w:t>
      </w:r>
    </w:p>
    <w:p w14:paraId="42B58408" w14:textId="77777777" w:rsidR="00A02663" w:rsidRDefault="00A02663" w:rsidP="00CE534C">
      <w:pPr>
        <w:outlineLvl w:val="0"/>
      </w:pPr>
      <w:r>
        <w:t>\par</w:t>
      </w:r>
    </w:p>
    <w:p w14:paraId="48970697" w14:textId="1A1F33FA" w:rsidR="00A02663" w:rsidRDefault="00A02663" w:rsidP="00A02663">
      <w:r>
        <w:t xml:space="preserve">If </w:t>
      </w:r>
      <w:proofErr w:type="spellStart"/>
      <w:r>
        <w:t>Ch</w:t>
      </w:r>
      <w:proofErr w:type="spellEnd"/>
      <w:r>
        <w:t>\'{a}</w:t>
      </w:r>
      <w:proofErr w:type="spellStart"/>
      <w:r>
        <w:t>vez</w:t>
      </w:r>
      <w:proofErr w:type="spellEnd"/>
      <w:r>
        <w:t xml:space="preserve"> lacked an institutionalized party, how was he able to </w:t>
      </w:r>
      <w:del w:id="860" w:author="Allen Hicken" w:date="2016-08-09T15:00:00Z">
        <w:r w:rsidDel="006965F2">
          <w:delText xml:space="preserve">easily </w:delText>
        </w:r>
      </w:del>
      <w:r>
        <w:t xml:space="preserve">defeat political parties which had had such a strong hold on the party system? The initial cracks to the party system </w:t>
      </w:r>
      <w:del w:id="861" w:author="Allen Hicken" w:date="2016-08-09T15:00:00Z">
        <w:r w:rsidDel="006965F2">
          <w:delText>were introduced due</w:delText>
        </w:r>
      </w:del>
      <w:ins w:id="862" w:author="Allen Hicken" w:date="2016-08-09T15:00:00Z">
        <w:r w:rsidR="006965F2">
          <w:t>arose after</w:t>
        </w:r>
      </w:ins>
      <w:r>
        <w:t xml:space="preserve"> to the bait-and-switch tactics of parties in the late 1980s and early 1990s. Not only did the introduction of IMF reforms cause parties to renege on electoral promises, but neo-liberal reforms severely weakened corporatist linkages. In addition to these reforms, however, economic decline - especially the decline of oil revenue - also undermined </w:t>
      </w:r>
      <w:proofErr w:type="gramStart"/>
      <w:r>
        <w:t>parties</w:t>
      </w:r>
      <w:proofErr w:type="gramEnd"/>
      <w:r>
        <w:t xml:space="preserve"> ability to make use of </w:t>
      </w:r>
      <w:proofErr w:type="spellStart"/>
      <w:r>
        <w:t>clientelistic</w:t>
      </w:r>
      <w:proofErr w:type="spellEnd"/>
      <w:r>
        <w:t xml:space="preserve"> linkages. Thus, the weakening of both corporatist and </w:t>
      </w:r>
      <w:proofErr w:type="spellStart"/>
      <w:r>
        <w:t>clientelistic</w:t>
      </w:r>
      <w:proofErr w:type="spellEnd"/>
      <w:r>
        <w:t xml:space="preserve"> linkages pulled the rug from under the Venezuelan party system \</w:t>
      </w:r>
      <w:proofErr w:type="spellStart"/>
      <w:proofErr w:type="gramStart"/>
      <w:r>
        <w:t>citep</w:t>
      </w:r>
      <w:proofErr w:type="spellEnd"/>
      <w:r>
        <w:t>{</w:t>
      </w:r>
      <w:proofErr w:type="gramEnd"/>
      <w:r>
        <w:t xml:space="preserve">roberts2003social, roberts2007latin}. </w:t>
      </w:r>
    </w:p>
    <w:p w14:paraId="64E4A6F8" w14:textId="77777777" w:rsidR="00A02663" w:rsidRDefault="00A02663" w:rsidP="00CE534C">
      <w:pPr>
        <w:outlineLvl w:val="0"/>
      </w:pPr>
      <w:r>
        <w:t>\par</w:t>
      </w:r>
    </w:p>
    <w:p w14:paraId="32E66950" w14:textId="21D514CB" w:rsidR="00A02663" w:rsidRDefault="00A02663" w:rsidP="00A02663">
      <w:r>
        <w:t xml:space="preserve">Due to the collapse of Venezuela's political parties, </w:t>
      </w:r>
      <w:proofErr w:type="spellStart"/>
      <w:r>
        <w:t>Ch</w:t>
      </w:r>
      <w:proofErr w:type="spellEnd"/>
      <w:r>
        <w:t>\'{a}</w:t>
      </w:r>
      <w:proofErr w:type="spellStart"/>
      <w:r>
        <w:t>vez</w:t>
      </w:r>
      <w:proofErr w:type="spellEnd"/>
      <w:r>
        <w:t xml:space="preserve"> faced little institutionalized opposition. Thus, </w:t>
      </w:r>
      <w:proofErr w:type="spellStart"/>
      <w:r>
        <w:t>Ch</w:t>
      </w:r>
      <w:proofErr w:type="spellEnd"/>
      <w:r>
        <w:t>\'{a}</w:t>
      </w:r>
      <w:proofErr w:type="spellStart"/>
      <w:r>
        <w:t>vez</w:t>
      </w:r>
      <w:proofErr w:type="spellEnd"/>
      <w:r>
        <w:t xml:space="preserve"> had little incentive to build his own institutionalized party and was able to combine extreme populist rhetoric with the loosely organized </w:t>
      </w:r>
      <w:commentRangeStart w:id="863"/>
      <w:r>
        <w:t xml:space="preserve">MVR </w:t>
      </w:r>
      <w:commentRangeEnd w:id="863"/>
      <w:r w:rsidR="006965F2">
        <w:rPr>
          <w:rStyle w:val="CommentReference"/>
        </w:rPr>
        <w:commentReference w:id="863"/>
      </w:r>
      <w:r>
        <w:t>to easily defeat his weakened opposition \</w:t>
      </w:r>
      <w:proofErr w:type="spellStart"/>
      <w:r>
        <w:t>citep</w:t>
      </w:r>
      <w:proofErr w:type="spellEnd"/>
      <w:r>
        <w:t xml:space="preserve">{hawkins2003populism}. The course of Venezuela's party collapse as the harbinger to the rise of </w:t>
      </w:r>
      <w:proofErr w:type="spellStart"/>
      <w:r>
        <w:t>Ch</w:t>
      </w:r>
      <w:proofErr w:type="spellEnd"/>
      <w:r>
        <w:t>\'{a}</w:t>
      </w:r>
      <w:proofErr w:type="spellStart"/>
      <w:r>
        <w:t>vez</w:t>
      </w:r>
      <w:proofErr w:type="spellEnd"/>
      <w:r>
        <w:t xml:space="preserve"> is depicted in Figure \ref{</w:t>
      </w:r>
      <w:proofErr w:type="spellStart"/>
      <w:r>
        <w:t>venezuela</w:t>
      </w:r>
      <w:del w:id="864" w:author="Allen Hicken" w:date="2016-08-09T14:54:00Z">
        <w:r w:rsidDel="00A26C35">
          <w:delText>psi</w:delText>
        </w:r>
      </w:del>
      <w:ins w:id="865" w:author="Allen Hicken" w:date="2016-08-09T14:54:00Z">
        <w:r w:rsidR="00A26C35">
          <w:t>P</w:t>
        </w:r>
      </w:ins>
      <w:ins w:id="866" w:author="Allen Hicken" w:date="2016-08-09T15:34:00Z">
        <w:r w:rsidR="00CF77F4">
          <w:t>S</w:t>
        </w:r>
      </w:ins>
      <w:ins w:id="867" w:author="Allen Hicken" w:date="2016-08-09T14:54:00Z">
        <w:r w:rsidR="00A26C35">
          <w:t>I</w:t>
        </w:r>
      </w:ins>
      <w:proofErr w:type="spellEnd"/>
      <w:r>
        <w:t>} below. In the late 1980s and early 1990s both \</w:t>
      </w:r>
      <w:del w:id="868" w:author="Allen Hicken" w:date="2016-08-09T15:14:00Z">
        <w:r w:rsidDel="00CE534C">
          <w:delText>textit{</w:delText>
        </w:r>
      </w:del>
      <w:del w:id="869" w:author="Allen Hicken" w:date="2016-08-09T14:54:00Z">
        <w:r w:rsidDel="00A26C35">
          <w:delText>PSI</w:delText>
        </w:r>
      </w:del>
      <w:del w:id="870" w:author="Allen Hicken" w:date="2016-08-09T15:14:00Z">
        <w:r w:rsidDel="00CE534C">
          <w:delText>}</w:delText>
        </w:r>
      </w:del>
      <w:proofErr w:type="spellStart"/>
      <w:ins w:id="871" w:author="Allen Hicken" w:date="2016-08-09T15:14:00Z">
        <w:r w:rsidR="00CE534C">
          <w:t>textit</w:t>
        </w:r>
        <w:proofErr w:type="spellEnd"/>
        <w:r w:rsidR="00CE534C">
          <w:t>{PSI}</w:t>
        </w:r>
      </w:ins>
      <w:r>
        <w:t xml:space="preserve"> and \</w:t>
      </w:r>
      <w:proofErr w:type="spellStart"/>
      <w:r>
        <w:t>textit</w:t>
      </w:r>
      <w:proofErr w:type="spellEnd"/>
      <w:r>
        <w:t xml:space="preserve">{Party Strength} begin to decline weakening both parties and the party system already relatively weakly institutionalized.  </w:t>
      </w:r>
    </w:p>
    <w:p w14:paraId="4C62E725" w14:textId="77777777" w:rsidR="00A02663" w:rsidRDefault="00A02663" w:rsidP="00A02663">
      <w:r>
        <w:t>\\</w:t>
      </w:r>
    </w:p>
    <w:p w14:paraId="094A626B" w14:textId="77777777" w:rsidR="00A02663" w:rsidRDefault="00A02663" w:rsidP="00A02663">
      <w:r>
        <w:t>\\</w:t>
      </w:r>
    </w:p>
    <w:p w14:paraId="05AE4C89" w14:textId="77777777" w:rsidR="00A02663" w:rsidRDefault="00A02663" w:rsidP="00A02663">
      <w:r>
        <w:t>\begin{figure}[H]%</w:t>
      </w:r>
    </w:p>
    <w:p w14:paraId="0ABAD6F3" w14:textId="77777777" w:rsidR="00A02663" w:rsidRDefault="00A02663" w:rsidP="00A02663">
      <w:r>
        <w:t>\centering</w:t>
      </w:r>
    </w:p>
    <w:p w14:paraId="3CD4DE14" w14:textId="77777777" w:rsidR="00A02663" w:rsidRDefault="00A02663" w:rsidP="00A02663">
      <w:r>
        <w:t>\</w:t>
      </w:r>
      <w:proofErr w:type="spellStart"/>
      <w:r>
        <w:t>captionsetup</w:t>
      </w:r>
      <w:proofErr w:type="spellEnd"/>
      <w:r>
        <w:t>{justification=centering}</w:t>
      </w:r>
    </w:p>
    <w:p w14:paraId="4D5868C7" w14:textId="77777777" w:rsidR="00A02663" w:rsidRDefault="00A02663" w:rsidP="00A02663">
      <w:r>
        <w:t>\</w:t>
      </w:r>
      <w:proofErr w:type="spellStart"/>
      <w:r>
        <w:t>parbox</w:t>
      </w:r>
      <w:proofErr w:type="spellEnd"/>
      <w:r>
        <w:t>{3</w:t>
      </w:r>
      <w:proofErr w:type="gramStart"/>
      <w:r>
        <w:t>in}{</w:t>
      </w:r>
      <w:proofErr w:type="gramEnd"/>
      <w:r>
        <w:t>\</w:t>
      </w:r>
      <w:proofErr w:type="spellStart"/>
      <w:r>
        <w:t>includegraphics</w:t>
      </w:r>
      <w:proofErr w:type="spellEnd"/>
      <w:r>
        <w:t>[width=75mm]{venezuela1.jpg}}%</w:t>
      </w:r>
    </w:p>
    <w:p w14:paraId="53B86705" w14:textId="77777777" w:rsidR="00A02663" w:rsidRDefault="00A02663" w:rsidP="00A02663">
      <w:r>
        <w:t>\</w:t>
      </w:r>
      <w:proofErr w:type="spellStart"/>
      <w:r>
        <w:t>qquad</w:t>
      </w:r>
      <w:proofErr w:type="spellEnd"/>
    </w:p>
    <w:p w14:paraId="645504A7" w14:textId="77777777" w:rsidR="00A02663" w:rsidRDefault="00A02663" w:rsidP="00A02663">
      <w:r>
        <w:t>\begin{</w:t>
      </w:r>
      <w:proofErr w:type="spellStart"/>
      <w:r>
        <w:t>minipage</w:t>
      </w:r>
      <w:proofErr w:type="spellEnd"/>
      <w:r>
        <w:t>}{1.75</w:t>
      </w:r>
      <w:proofErr w:type="gramStart"/>
      <w:r>
        <w:t>in}%</w:t>
      </w:r>
      <w:proofErr w:type="gramEnd"/>
    </w:p>
    <w:p w14:paraId="2CA072B4" w14:textId="77777777" w:rsidR="00A02663" w:rsidRDefault="00A02663" w:rsidP="00A02663">
      <w:r>
        <w:t>\</w:t>
      </w:r>
      <w:proofErr w:type="spellStart"/>
      <w:r>
        <w:t>includegraphics</w:t>
      </w:r>
      <w:proofErr w:type="spellEnd"/>
      <w:r>
        <w:t>[width=75</w:t>
      </w:r>
      <w:proofErr w:type="gramStart"/>
      <w:r>
        <w:t>mm]{</w:t>
      </w:r>
      <w:proofErr w:type="gramEnd"/>
      <w:r>
        <w:t>venezuela2.jpg}</w:t>
      </w:r>
    </w:p>
    <w:p w14:paraId="225D3CC8" w14:textId="77777777" w:rsidR="00A02663" w:rsidRDefault="00A02663" w:rsidP="00A02663">
      <w:r>
        <w:t>\end{</w:t>
      </w:r>
      <w:proofErr w:type="spellStart"/>
      <w:r>
        <w:t>minipage</w:t>
      </w:r>
      <w:proofErr w:type="spellEnd"/>
      <w:r>
        <w:t>}%</w:t>
      </w:r>
    </w:p>
    <w:p w14:paraId="6DF192E1" w14:textId="77777777" w:rsidR="00A02663" w:rsidRDefault="00A02663" w:rsidP="00A02663">
      <w:r>
        <w:t>\</w:t>
      </w:r>
      <w:proofErr w:type="gramStart"/>
      <w:r>
        <w:t>caption{</w:t>
      </w:r>
      <w:proofErr w:type="gramEnd"/>
      <w:r>
        <w:t>Venezuelan Party System Institutionalization and Party Strength}%</w:t>
      </w:r>
    </w:p>
    <w:p w14:paraId="679CB3DA" w14:textId="43FC2C1E" w:rsidR="00A02663" w:rsidRDefault="00A02663" w:rsidP="00A02663">
      <w:r>
        <w:t>\label{</w:t>
      </w:r>
      <w:proofErr w:type="spellStart"/>
      <w:r>
        <w:t>venezuela</w:t>
      </w:r>
      <w:del w:id="872" w:author="Allen Hicken" w:date="2016-08-09T14:54:00Z">
        <w:r w:rsidDel="00A26C35">
          <w:delText>psi</w:delText>
        </w:r>
      </w:del>
      <w:ins w:id="873" w:author="Allen Hicken" w:date="2016-08-09T14:54:00Z">
        <w:r w:rsidR="00A26C35">
          <w:t>PI</w:t>
        </w:r>
      </w:ins>
      <w:proofErr w:type="spellEnd"/>
      <w:r>
        <w:t>}%</w:t>
      </w:r>
    </w:p>
    <w:p w14:paraId="01ACA49D" w14:textId="77777777" w:rsidR="00A02663" w:rsidRDefault="00A02663" w:rsidP="00A02663">
      <w:r>
        <w:t>\end{figure}</w:t>
      </w:r>
    </w:p>
    <w:p w14:paraId="5733DC85" w14:textId="77777777" w:rsidR="00A02663" w:rsidRDefault="00A02663" w:rsidP="00A02663">
      <w:r>
        <w:t>%%%%%%%%%%%%%%%%%%%%%%%%%%%%%%%%%%%%%%%%%%%</w:t>
      </w:r>
    </w:p>
    <w:p w14:paraId="7B9FD114" w14:textId="77777777" w:rsidR="00A02663" w:rsidRDefault="00A02663" w:rsidP="00A02663">
      <w:r>
        <w:t>\</w:t>
      </w:r>
      <w:proofErr w:type="spellStart"/>
      <w:r>
        <w:t>noindent</w:t>
      </w:r>
      <w:proofErr w:type="spellEnd"/>
      <w:r>
        <w:t xml:space="preserve"> </w:t>
      </w:r>
    </w:p>
    <w:p w14:paraId="3D24D949" w14:textId="77777777" w:rsidR="00A02663" w:rsidRDefault="00A02663" w:rsidP="00A02663">
      <w:r>
        <w:t>\</w:t>
      </w:r>
      <w:proofErr w:type="spellStart"/>
      <w:r>
        <w:t>textit</w:t>
      </w:r>
      <w:proofErr w:type="spellEnd"/>
      <w:r>
        <w:t>{Bolivia} \\</w:t>
      </w:r>
    </w:p>
    <w:p w14:paraId="49B0AA73" w14:textId="6427E3E9" w:rsidR="00A02663" w:rsidDel="006965F2" w:rsidRDefault="00A02663" w:rsidP="00A02663">
      <w:pPr>
        <w:rPr>
          <w:del w:id="874" w:author="Allen Hicken" w:date="2016-08-09T15:08:00Z"/>
        </w:rPr>
      </w:pPr>
      <w:r>
        <w:lastRenderedPageBreak/>
        <w:t>Another participant in Latin America's populist revival \</w:t>
      </w:r>
      <w:proofErr w:type="spellStart"/>
      <w:r>
        <w:t>citep</w:t>
      </w:r>
      <w:proofErr w:type="spellEnd"/>
      <w:r>
        <w:t xml:space="preserve">{roberts2007latin} is </w:t>
      </w:r>
      <w:proofErr w:type="spellStart"/>
      <w:r>
        <w:t>Evo</w:t>
      </w:r>
      <w:proofErr w:type="spellEnd"/>
      <w:r>
        <w:t xml:space="preserve"> Morales and his \</w:t>
      </w:r>
      <w:proofErr w:type="spellStart"/>
      <w:r>
        <w:t>textit</w:t>
      </w:r>
      <w:proofErr w:type="spellEnd"/>
      <w:r>
        <w:t>{MAS} party in Bolivia.</w:t>
      </w:r>
      <w:del w:id="875" w:author="Allen Hicken" w:date="2016-08-09T15:08:00Z">
        <w:r w:rsidDel="006965F2">
          <w:delText xml:space="preserve"> </w:delText>
        </w:r>
        <w:commentRangeStart w:id="876"/>
        <w:r w:rsidDel="006965F2">
          <w:delText>E</w:delText>
        </w:r>
      </w:del>
      <w:ins w:id="877" w:author="Allen Hicken" w:date="2016-08-09T15:08:00Z">
        <w:r w:rsidR="006965F2">
          <w:t>*</w:t>
        </w:r>
      </w:ins>
      <w:del w:id="878" w:author="Allen Hicken" w:date="2016-08-09T15:08:00Z">
        <w:r w:rsidDel="006965F2">
          <w:delText>vo</w:delText>
        </w:r>
      </w:del>
      <w:del w:id="879" w:author="Allen Hicken" w:date="2016-08-09T15:05:00Z">
        <w:r w:rsidDel="006965F2">
          <w:delText xml:space="preserve"> Morales in Bolivia is a critical case to understand how populism is related to the strength of parties and party systems primarily because the organizational structure of Evo Morales' populist differs greatly from Ch\'{a}vez's in Venezuela. </w:delText>
        </w:r>
        <w:commentRangeEnd w:id="876"/>
        <w:r w:rsidR="006965F2" w:rsidDel="006965F2">
          <w:rPr>
            <w:rStyle w:val="CommentReference"/>
          </w:rPr>
          <w:commentReference w:id="876"/>
        </w:r>
        <w:r w:rsidDel="006965F2">
          <w:delText>Where Ch\'{a}vez's organization was elite dominated, Morales' is a strong grass-roots movement \citep{de2013name, roberts2015populism}. Using a strong grass-roots, bottom-up organization, Morales has been able to overcome any weaknesses introduced by the lack of an institutionalized political party and compete in a party system where opponents also lack institutionalized parties.</w:delText>
        </w:r>
      </w:del>
      <w:r>
        <w:t xml:space="preserve"> </w:t>
      </w:r>
    </w:p>
    <w:p w14:paraId="1987CAF5" w14:textId="44C4D920" w:rsidR="00A02663" w:rsidDel="006965F2" w:rsidRDefault="00A02663" w:rsidP="00A02663">
      <w:pPr>
        <w:rPr>
          <w:del w:id="880" w:author="Allen Hicken" w:date="2016-08-09T15:08:00Z"/>
        </w:rPr>
      </w:pPr>
      <w:del w:id="881" w:author="Allen Hicken" w:date="2016-08-09T15:08:00Z">
        <w:r w:rsidDel="006965F2">
          <w:delText>\par</w:delText>
        </w:r>
      </w:del>
    </w:p>
    <w:p w14:paraId="0981CFEE" w14:textId="77777777" w:rsidR="00A02663" w:rsidRDefault="00A02663" w:rsidP="00A02663">
      <w:r>
        <w:t>The story of Bolivia's party system is similar to that of Venezuela's. Following years of state-led economic intervention, neo-liberal reforms played a critical role in undermining the foundation upon which political parties rested by significantly weakening organized labor unions \</w:t>
      </w:r>
      <w:proofErr w:type="spellStart"/>
      <w:proofErr w:type="gramStart"/>
      <w:r>
        <w:t>citep</w:t>
      </w:r>
      <w:proofErr w:type="spellEnd"/>
      <w:r>
        <w:t>{</w:t>
      </w:r>
      <w:proofErr w:type="gramEnd"/>
      <w:r>
        <w:t xml:space="preserve">crabtree2013mnr, roberts2013market}. From the mid-1980s, when neo-liberal reforms were first introduced, to </w:t>
      </w:r>
      <w:proofErr w:type="spellStart"/>
      <w:r>
        <w:t>Evo</w:t>
      </w:r>
      <w:proofErr w:type="spellEnd"/>
      <w:r>
        <w:t xml:space="preserve"> Morales' victory in a presidential election, the electoral and party system in Bolivia was fraught with instability. </w:t>
      </w:r>
    </w:p>
    <w:p w14:paraId="54129668" w14:textId="77777777" w:rsidR="00A02663" w:rsidRDefault="00A02663" w:rsidP="00CE534C">
      <w:pPr>
        <w:outlineLvl w:val="0"/>
      </w:pPr>
      <w:r>
        <w:t>\par</w:t>
      </w:r>
    </w:p>
    <w:p w14:paraId="6820EF6B" w14:textId="07A520F1" w:rsidR="00A02663" w:rsidRDefault="00A02663" w:rsidP="00A02663">
      <w:r>
        <w:t xml:space="preserve">Following the </w:t>
      </w:r>
      <w:commentRangeStart w:id="882"/>
      <w:r>
        <w:t>neo-liberal reforms in the mid-1980s</w:t>
      </w:r>
      <w:commentRangeEnd w:id="882"/>
      <w:r w:rsidR="006965F2">
        <w:rPr>
          <w:rStyle w:val="CommentReference"/>
        </w:rPr>
        <w:commentReference w:id="882"/>
      </w:r>
      <w:r>
        <w:t>, elections were contested by multiple parties which frequently used coalitions to form governments \</w:t>
      </w:r>
      <w:proofErr w:type="spellStart"/>
      <w:r>
        <w:t>citep</w:t>
      </w:r>
      <w:proofErr w:type="spellEnd"/>
      <w:r>
        <w:t>{crabtree2013mnr}. Problems of instability were not helped as Bolivia introduced a new electoral system in 1995 which led to further upheaval in the composition of parties \</w:t>
      </w:r>
      <w:proofErr w:type="spellStart"/>
      <w:r>
        <w:t>citep</w:t>
      </w:r>
      <w:proofErr w:type="spellEnd"/>
      <w:r>
        <w:t xml:space="preserve">{centellas2009electoral}. Indicative of this instability was the rise of new parties or previously peripheral parties </w:t>
      </w:r>
      <w:del w:id="883" w:author="Allen Hicken" w:date="2016-08-09T15:11:00Z">
        <w:r w:rsidDel="006965F2">
          <w:delText xml:space="preserve">to </w:delText>
        </w:r>
      </w:del>
      <w:ins w:id="884" w:author="Allen Hicken" w:date="2016-08-09T15:11:00Z">
        <w:r w:rsidR="006965F2">
          <w:t xml:space="preserve">which </w:t>
        </w:r>
      </w:ins>
      <w:r>
        <w:t>garner</w:t>
      </w:r>
      <w:ins w:id="885" w:author="Allen Hicken" w:date="2016-08-09T15:11:00Z">
        <w:r w:rsidR="006965F2">
          <w:t>ed</w:t>
        </w:r>
      </w:ins>
      <w:r>
        <w:t xml:space="preserve"> significant portions of </w:t>
      </w:r>
      <w:ins w:id="886" w:author="Allen Hicken" w:date="2016-08-09T15:11:00Z">
        <w:r w:rsidR="006965F2">
          <w:t xml:space="preserve">the </w:t>
        </w:r>
      </w:ins>
      <w:r>
        <w:t>vote</w:t>
      </w:r>
      <w:del w:id="887" w:author="Allen Hicken" w:date="2016-08-09T15:11:00Z">
        <w:r w:rsidDel="006965F2">
          <w:delText xml:space="preserve"> shares</w:delText>
        </w:r>
      </w:del>
      <w:r>
        <w:t>. The presence and success of new or previously peripheral parties demonstrates the low level of environmental hostility in the Bolivian party system. Indeed, net electoral volatility rose from 27.5 from 1980-2000 to 50.7 during 2000-2010 demonstrating the collapse of the Bolivian party system \</w:t>
      </w:r>
      <w:proofErr w:type="spellStart"/>
      <w:proofErr w:type="gramStart"/>
      <w:r>
        <w:t>citep</w:t>
      </w:r>
      <w:proofErr w:type="spellEnd"/>
      <w:r>
        <w:t>[</w:t>
      </w:r>
      <w:proofErr w:type="gramEnd"/>
      <w:r>
        <w:t xml:space="preserve">pg. 1441]{roberts2013market}. Extremely low level of environmental hostility due to the collapse of the Bolivian party system set the stage of the rise of </w:t>
      </w:r>
      <w:proofErr w:type="spellStart"/>
      <w:r>
        <w:t>Evo</w:t>
      </w:r>
      <w:proofErr w:type="spellEnd"/>
      <w:r>
        <w:t xml:space="preserve"> Morales following the water and gas wars of the early 2000s. </w:t>
      </w:r>
    </w:p>
    <w:p w14:paraId="528DBB54" w14:textId="77777777" w:rsidR="00A02663" w:rsidRDefault="00A02663" w:rsidP="00CE534C">
      <w:pPr>
        <w:outlineLvl w:val="0"/>
      </w:pPr>
      <w:r>
        <w:t>\par</w:t>
      </w:r>
    </w:p>
    <w:p w14:paraId="22586F17" w14:textId="64ED65B6" w:rsidR="00A02663" w:rsidRDefault="00A02663" w:rsidP="00A02663">
      <w:proofErr w:type="spellStart"/>
      <w:r>
        <w:t>Evo</w:t>
      </w:r>
      <w:proofErr w:type="spellEnd"/>
      <w:r>
        <w:t xml:space="preserve"> Morales rose to prominence as an organizer of coca unions. Following his capture of the previously defunct MAS party, Morales capitalized on opportunities during the Water and Gas Wars to build a larger movement that extended beyond coca growers \</w:t>
      </w:r>
      <w:proofErr w:type="spellStart"/>
      <w:r>
        <w:t>citep</w:t>
      </w:r>
      <w:proofErr w:type="spellEnd"/>
      <w:r>
        <w:t xml:space="preserve">{webber2011rebellion}. Using a new form of ethno-populism, Morales fused together a new movement-party that cross-cut across multiple ethnicities which </w:t>
      </w:r>
      <w:ins w:id="888" w:author="Allen Hicken" w:date="2016-08-09T15:12:00Z">
        <w:r w:rsidR="006965F2">
          <w:t xml:space="preserve">had </w:t>
        </w:r>
      </w:ins>
      <w:r>
        <w:t xml:space="preserve">previously acted more autonomously. Thus, using populism, Morales was able to overcome the lack of an institutionalized political party and exploit the weakness in the Bolivian party system. </w:t>
      </w:r>
    </w:p>
    <w:p w14:paraId="35AA9C93" w14:textId="77777777" w:rsidR="00A02663" w:rsidRDefault="00A02663" w:rsidP="00CE534C">
      <w:pPr>
        <w:outlineLvl w:val="0"/>
      </w:pPr>
      <w:r>
        <w:t>\par</w:t>
      </w:r>
    </w:p>
    <w:p w14:paraId="6D45775C" w14:textId="72D42384" w:rsidR="00A02663" w:rsidRDefault="00A02663" w:rsidP="00A02663">
      <w:r>
        <w:t>Unlike other cases which we explore in this piece, the average Bolivian political party became strong prior to the rise of Morales to the presidency as demonstrated in Figure \ref{</w:t>
      </w:r>
      <w:proofErr w:type="spellStart"/>
      <w:r>
        <w:t>bolivia</w:t>
      </w:r>
      <w:del w:id="889" w:author="Allen Hicken" w:date="2016-08-09T14:54:00Z">
        <w:r w:rsidDel="00A26C35">
          <w:delText>psi</w:delText>
        </w:r>
      </w:del>
      <w:ins w:id="890" w:author="Allen Hicken" w:date="2016-08-09T14:54:00Z">
        <w:r w:rsidR="00A26C35">
          <w:t>PI</w:t>
        </w:r>
      </w:ins>
      <w:proofErr w:type="spellEnd"/>
      <w:r>
        <w:t>}. This rise in \</w:t>
      </w:r>
      <w:proofErr w:type="spellStart"/>
      <w:r>
        <w:t>textit</w:t>
      </w:r>
      <w:proofErr w:type="spellEnd"/>
      <w:r>
        <w:t>{Party Strength}, however, follows</w:t>
      </w:r>
      <w:ins w:id="891" w:author="Allen Hicken" w:date="2016-08-09T15:13:00Z">
        <w:r w:rsidR="006965F2">
          <w:t xml:space="preserve"> earlier</w:t>
        </w:r>
      </w:ins>
      <w:r>
        <w:t xml:space="preserve"> </w:t>
      </w:r>
      <w:del w:id="892" w:author="Allen Hicken" w:date="2016-08-09T15:13:00Z">
        <w:r w:rsidDel="006965F2">
          <w:delText xml:space="preserve">a significant </w:delText>
        </w:r>
      </w:del>
      <w:r>
        <w:t>decline</w:t>
      </w:r>
      <w:ins w:id="893" w:author="Allen Hicken" w:date="2016-08-09T15:13:00Z">
        <w:r w:rsidR="006965F2">
          <w:t>s</w:t>
        </w:r>
      </w:ins>
      <w:r>
        <w:t xml:space="preserve"> in \</w:t>
      </w:r>
      <w:proofErr w:type="spellStart"/>
      <w:r>
        <w:t>textit</w:t>
      </w:r>
      <w:proofErr w:type="spellEnd"/>
      <w:r>
        <w:t xml:space="preserve">{Party Strength} </w:t>
      </w:r>
      <w:del w:id="894" w:author="Allen Hicken" w:date="2016-08-09T15:13:00Z">
        <w:r w:rsidDel="006965F2">
          <w:delText>only a few years earlier and corresponds to a decline in</w:delText>
        </w:r>
      </w:del>
      <w:ins w:id="895" w:author="Allen Hicken" w:date="2016-08-09T15:13:00Z">
        <w:r w:rsidR="006965F2">
          <w:t>and</w:t>
        </w:r>
      </w:ins>
      <w:r>
        <w:t xml:space="preserve"> \</w:t>
      </w:r>
      <w:del w:id="896" w:author="Allen Hicken" w:date="2016-08-09T15:14:00Z">
        <w:r w:rsidDel="00CE534C">
          <w:delText>textit{</w:delText>
        </w:r>
      </w:del>
      <w:del w:id="897" w:author="Allen Hicken" w:date="2016-08-09T14:54:00Z">
        <w:r w:rsidDel="00A26C35">
          <w:delText>PSI</w:delText>
        </w:r>
      </w:del>
      <w:del w:id="898" w:author="Allen Hicken" w:date="2016-08-09T15:14:00Z">
        <w:r w:rsidDel="00CE534C">
          <w:delText>}</w:delText>
        </w:r>
      </w:del>
      <w:proofErr w:type="spellStart"/>
      <w:ins w:id="899" w:author="Allen Hicken" w:date="2016-08-09T15:14:00Z">
        <w:r w:rsidR="00CE534C">
          <w:t>textit</w:t>
        </w:r>
        <w:proofErr w:type="spellEnd"/>
        <w:r w:rsidR="00CE534C">
          <w:t>{PSI}</w:t>
        </w:r>
      </w:ins>
      <w:r>
        <w:t>. Overall the Bolivian case fits ou</w:t>
      </w:r>
      <w:ins w:id="900" w:author="Allen Hicken" w:date="2016-08-09T15:14:00Z">
        <w:r w:rsidR="006965F2">
          <w:t>r</w:t>
        </w:r>
      </w:ins>
      <w:del w:id="901" w:author="Allen Hicken" w:date="2016-08-09T15:14:00Z">
        <w:r w:rsidDel="006965F2">
          <w:delText>t</w:delText>
        </w:r>
      </w:del>
      <w:r>
        <w:t xml:space="preserve"> expectations for a situation in which populism </w:t>
      </w:r>
      <w:del w:id="902" w:author="Allen Hicken" w:date="2016-08-09T15:14:00Z">
        <w:r w:rsidDel="00D851D9">
          <w:delText xml:space="preserve">and </w:delText>
        </w:r>
      </w:del>
      <w:ins w:id="903" w:author="Allen Hicken" w:date="2016-08-09T15:14:00Z">
        <w:r w:rsidR="00D851D9">
          <w:t>can</w:t>
        </w:r>
        <w:r w:rsidR="00D851D9">
          <w:t xml:space="preserve"> </w:t>
        </w:r>
      </w:ins>
      <w:r>
        <w:t xml:space="preserve">succeed. With a relatively weak </w:t>
      </w:r>
      <w:del w:id="904" w:author="Allen Hicken" w:date="2016-08-09T15:15:00Z">
        <w:r w:rsidDel="00D851D9">
          <w:delText>party system</w:delText>
        </w:r>
      </w:del>
      <w:ins w:id="905" w:author="Allen Hicken" w:date="2016-08-09T15:15:00Z">
        <w:r w:rsidR="00D851D9">
          <w:t>institutionalization</w:t>
        </w:r>
      </w:ins>
      <w:del w:id="906" w:author="Allen Hicken" w:date="2016-08-09T15:15:00Z">
        <w:r w:rsidDel="00D851D9">
          <w:delText xml:space="preserve"> with low environmental hostility,</w:delText>
        </w:r>
      </w:del>
      <w:r>
        <w:t xml:space="preserve"> </w:t>
      </w:r>
      <w:del w:id="907" w:author="Allen Hicken" w:date="2016-08-09T15:15:00Z">
        <w:r w:rsidDel="00D851D9">
          <w:delText>parties have weak links to society</w:delText>
        </w:r>
      </w:del>
      <w:ins w:id="908" w:author="Allen Hicken" w:date="2016-08-09T15:15:00Z">
        <w:r w:rsidR="00D851D9">
          <w:t>and a permissive electoral system</w:t>
        </w:r>
      </w:ins>
      <w:r>
        <w:t xml:space="preserve"> and new parties </w:t>
      </w:r>
      <w:del w:id="909" w:author="Allen Hicken" w:date="2016-08-09T15:15:00Z">
        <w:r w:rsidDel="00D851D9">
          <w:delText xml:space="preserve">are </w:delText>
        </w:r>
      </w:del>
      <w:ins w:id="910" w:author="Allen Hicken" w:date="2016-08-09T15:15:00Z">
        <w:r w:rsidR="00D851D9">
          <w:t>were</w:t>
        </w:r>
        <w:r w:rsidR="00D851D9">
          <w:t xml:space="preserve"> </w:t>
        </w:r>
      </w:ins>
      <w:r>
        <w:t xml:space="preserve">able to enter and contest elections with some success. </w:t>
      </w:r>
      <w:commentRangeStart w:id="911"/>
      <w:r>
        <w:t>The most intriguing finding from Bolivia, however, is absence of a decline in \</w:t>
      </w:r>
      <w:del w:id="912" w:author="Allen Hicken" w:date="2016-08-09T15:14:00Z">
        <w:r w:rsidDel="00CE534C">
          <w:delText>textit{</w:delText>
        </w:r>
      </w:del>
      <w:del w:id="913" w:author="Allen Hicken" w:date="2016-08-09T14:54:00Z">
        <w:r w:rsidDel="00A26C35">
          <w:delText>PSI</w:delText>
        </w:r>
      </w:del>
      <w:del w:id="914" w:author="Allen Hicken" w:date="2016-08-09T15:14:00Z">
        <w:r w:rsidDel="00CE534C">
          <w:delText>}</w:delText>
        </w:r>
      </w:del>
      <w:proofErr w:type="spellStart"/>
      <w:ins w:id="915" w:author="Allen Hicken" w:date="2016-08-09T15:14:00Z">
        <w:r w:rsidR="00CE534C">
          <w:t>textit</w:t>
        </w:r>
        <w:proofErr w:type="spellEnd"/>
        <w:r w:rsidR="00CE534C">
          <w:t>{PSI}</w:t>
        </w:r>
      </w:ins>
      <w:r>
        <w:t xml:space="preserve"> or \</w:t>
      </w:r>
      <w:proofErr w:type="spellStart"/>
      <w:r>
        <w:t>textit</w:t>
      </w:r>
      <w:proofErr w:type="spellEnd"/>
      <w:r>
        <w:t>{Party Strength} \</w:t>
      </w:r>
      <w:proofErr w:type="spellStart"/>
      <w:r>
        <w:t>textit</w:t>
      </w:r>
      <w:proofErr w:type="spellEnd"/>
      <w:r>
        <w:t xml:space="preserve">{immediately} prior to the rise in presence of populism in the party system.   </w:t>
      </w:r>
      <w:commentRangeEnd w:id="911"/>
      <w:r w:rsidR="00291E34">
        <w:rPr>
          <w:rStyle w:val="CommentReference"/>
        </w:rPr>
        <w:commentReference w:id="911"/>
      </w:r>
    </w:p>
    <w:p w14:paraId="1D00FAF6" w14:textId="77777777" w:rsidR="00A02663" w:rsidRDefault="00A02663" w:rsidP="00A02663">
      <w:r>
        <w:t xml:space="preserve">        </w:t>
      </w:r>
    </w:p>
    <w:p w14:paraId="49A870A1" w14:textId="77777777" w:rsidR="00A02663" w:rsidRDefault="00A02663" w:rsidP="00A02663">
      <w:r>
        <w:t>\begin{figure}[H]%</w:t>
      </w:r>
    </w:p>
    <w:p w14:paraId="5DF5B258" w14:textId="77777777" w:rsidR="00A02663" w:rsidRDefault="00A02663" w:rsidP="00A02663">
      <w:r>
        <w:t>\centering</w:t>
      </w:r>
    </w:p>
    <w:p w14:paraId="35C7BC5A" w14:textId="77777777" w:rsidR="00A02663" w:rsidRDefault="00A02663" w:rsidP="00A02663">
      <w:r>
        <w:t>\</w:t>
      </w:r>
      <w:proofErr w:type="spellStart"/>
      <w:r>
        <w:t>captionsetup</w:t>
      </w:r>
      <w:proofErr w:type="spellEnd"/>
      <w:r>
        <w:t>{justification=centering}</w:t>
      </w:r>
    </w:p>
    <w:p w14:paraId="4A918F21" w14:textId="77777777" w:rsidR="00A02663" w:rsidRDefault="00A02663" w:rsidP="00A02663">
      <w:r>
        <w:t>\</w:t>
      </w:r>
      <w:proofErr w:type="spellStart"/>
      <w:r>
        <w:t>parbox</w:t>
      </w:r>
      <w:proofErr w:type="spellEnd"/>
      <w:r>
        <w:t>{3</w:t>
      </w:r>
      <w:proofErr w:type="gramStart"/>
      <w:r>
        <w:t>in}{</w:t>
      </w:r>
      <w:proofErr w:type="gramEnd"/>
      <w:r>
        <w:t>\</w:t>
      </w:r>
      <w:proofErr w:type="spellStart"/>
      <w:r>
        <w:t>includegraphics</w:t>
      </w:r>
      <w:proofErr w:type="spellEnd"/>
      <w:r>
        <w:t>[width=75mm]{bolivia1.jpg}}%</w:t>
      </w:r>
    </w:p>
    <w:p w14:paraId="4D2CB4F0" w14:textId="77777777" w:rsidR="00A02663" w:rsidRDefault="00A02663" w:rsidP="00A02663">
      <w:r>
        <w:t>\</w:t>
      </w:r>
      <w:proofErr w:type="spellStart"/>
      <w:r>
        <w:t>qquad</w:t>
      </w:r>
      <w:proofErr w:type="spellEnd"/>
    </w:p>
    <w:p w14:paraId="47262DC2" w14:textId="77777777" w:rsidR="00A02663" w:rsidRDefault="00A02663" w:rsidP="00A02663">
      <w:r>
        <w:t>\begin{</w:t>
      </w:r>
      <w:proofErr w:type="spellStart"/>
      <w:r>
        <w:t>minipage</w:t>
      </w:r>
      <w:proofErr w:type="spellEnd"/>
      <w:r>
        <w:t>}{1.75</w:t>
      </w:r>
      <w:proofErr w:type="gramStart"/>
      <w:r>
        <w:t>in}%</w:t>
      </w:r>
      <w:proofErr w:type="gramEnd"/>
    </w:p>
    <w:p w14:paraId="1EB64BC3" w14:textId="77777777" w:rsidR="00A02663" w:rsidRDefault="00A02663" w:rsidP="00A02663">
      <w:r>
        <w:lastRenderedPageBreak/>
        <w:t>\</w:t>
      </w:r>
      <w:proofErr w:type="spellStart"/>
      <w:r>
        <w:t>includegraphics</w:t>
      </w:r>
      <w:proofErr w:type="spellEnd"/>
      <w:r>
        <w:t>[width=75</w:t>
      </w:r>
      <w:proofErr w:type="gramStart"/>
      <w:r>
        <w:t>mm]{</w:t>
      </w:r>
      <w:proofErr w:type="gramEnd"/>
      <w:r>
        <w:t>bolivia2.jpg}</w:t>
      </w:r>
    </w:p>
    <w:p w14:paraId="52853AFA" w14:textId="77777777" w:rsidR="00A02663" w:rsidRDefault="00A02663" w:rsidP="00A02663">
      <w:r>
        <w:t>\end{</w:t>
      </w:r>
      <w:proofErr w:type="spellStart"/>
      <w:r>
        <w:t>minipage</w:t>
      </w:r>
      <w:proofErr w:type="spellEnd"/>
      <w:r>
        <w:t>}%</w:t>
      </w:r>
    </w:p>
    <w:p w14:paraId="5C345911" w14:textId="77777777" w:rsidR="00A02663" w:rsidRDefault="00A02663" w:rsidP="00A02663">
      <w:r>
        <w:t>\</w:t>
      </w:r>
      <w:proofErr w:type="gramStart"/>
      <w:r>
        <w:t>caption{</w:t>
      </w:r>
      <w:proofErr w:type="gramEnd"/>
      <w:r>
        <w:t>Bolivian Party System Institutionalization and Party Strength}%</w:t>
      </w:r>
    </w:p>
    <w:p w14:paraId="5F49CF9E" w14:textId="71A25D8C" w:rsidR="00A02663" w:rsidRDefault="00A02663" w:rsidP="00A02663">
      <w:r>
        <w:t>\label{</w:t>
      </w:r>
      <w:proofErr w:type="spellStart"/>
      <w:r>
        <w:t>bolivia</w:t>
      </w:r>
      <w:del w:id="916" w:author="Allen Hicken" w:date="2016-08-09T14:54:00Z">
        <w:r w:rsidDel="00A26C35">
          <w:delText>psi</w:delText>
        </w:r>
      </w:del>
      <w:ins w:id="917" w:author="Allen Hicken" w:date="2016-08-09T14:54:00Z">
        <w:r w:rsidR="00A26C35">
          <w:t>PI</w:t>
        </w:r>
      </w:ins>
      <w:proofErr w:type="spellEnd"/>
      <w:r>
        <w:t>}%</w:t>
      </w:r>
    </w:p>
    <w:p w14:paraId="2DAED690" w14:textId="77777777" w:rsidR="00A02663" w:rsidRDefault="00A02663" w:rsidP="00A02663">
      <w:r>
        <w:t>\end{figure}</w:t>
      </w:r>
    </w:p>
    <w:p w14:paraId="276A16F3" w14:textId="77777777" w:rsidR="00A02663" w:rsidRDefault="00A02663" w:rsidP="00A02663"/>
    <w:p w14:paraId="2BFF2A71" w14:textId="77777777" w:rsidR="00A02663" w:rsidRDefault="00A02663" w:rsidP="00A02663">
      <w:r>
        <w:t>\</w:t>
      </w:r>
      <w:proofErr w:type="spellStart"/>
      <w:r>
        <w:t>noindent</w:t>
      </w:r>
      <w:proofErr w:type="spellEnd"/>
      <w:r>
        <w:t xml:space="preserve"> </w:t>
      </w:r>
    </w:p>
    <w:p w14:paraId="770BF36F" w14:textId="77777777" w:rsidR="00A02663" w:rsidRDefault="00A02663" w:rsidP="00A02663">
      <w:r>
        <w:t>\</w:t>
      </w:r>
      <w:proofErr w:type="spellStart"/>
      <w:r>
        <w:t>textit</w:t>
      </w:r>
      <w:proofErr w:type="spellEnd"/>
      <w:r>
        <w:t>{</w:t>
      </w:r>
      <w:commentRangeStart w:id="918"/>
      <w:r>
        <w:t>Spain</w:t>
      </w:r>
      <w:commentRangeEnd w:id="918"/>
      <w:r w:rsidR="00617534">
        <w:rPr>
          <w:rStyle w:val="CommentReference"/>
        </w:rPr>
        <w:commentReference w:id="918"/>
      </w:r>
      <w:r>
        <w:t>} \\</w:t>
      </w:r>
    </w:p>
    <w:p w14:paraId="2086E6FB" w14:textId="3BEB9A41" w:rsidR="00A02663" w:rsidRDefault="00A02663" w:rsidP="00A02663">
      <w:r>
        <w:t>Both Bolivian and Venezuelan party systems are institutionalized to near the global democratic average but are relatively weaker vis-\'{</w:t>
      </w:r>
      <w:proofErr w:type="gramStart"/>
      <w:r>
        <w:t>a}-vis party systems</w:t>
      </w:r>
      <w:proofErr w:type="gramEnd"/>
      <w:r>
        <w:t xml:space="preserve"> in Europe where party systems are well institutionalized. Thus, it is not surprising to observe populist entry in these cases. While that may be the case, do we observe populist entry even in institutionalized party systems? </w:t>
      </w:r>
      <w:ins w:id="919" w:author="Allen Hicken" w:date="2016-08-09T15:18:00Z">
        <w:r w:rsidR="00410028">
          <w:t xml:space="preserve">The case of </w:t>
        </w:r>
      </w:ins>
      <w:r>
        <w:t>Spain</w:t>
      </w:r>
      <w:ins w:id="920" w:author="Allen Hicken" w:date="2016-08-09T15:18:00Z">
        <w:r w:rsidR="00410028">
          <w:t xml:space="preserve"> illustrates that such entry is possible. </w:t>
        </w:r>
      </w:ins>
      <w:del w:id="921" w:author="Allen Hicken" w:date="2016-08-09T15:18:00Z">
        <w:r w:rsidDel="00410028">
          <w:delText xml:space="preserve"> presents a positive case and demonstrates that this can still be the case. </w:delText>
        </w:r>
      </w:del>
      <w:r>
        <w:t>Figure \ref{</w:t>
      </w:r>
      <w:proofErr w:type="spellStart"/>
      <w:r>
        <w:t>spain</w:t>
      </w:r>
      <w:del w:id="922" w:author="Allen Hicken" w:date="2016-08-09T14:54:00Z">
        <w:r w:rsidDel="00A26C35">
          <w:delText>psi</w:delText>
        </w:r>
      </w:del>
      <w:ins w:id="923" w:author="Allen Hicken" w:date="2016-08-09T14:54:00Z">
        <w:r w:rsidR="00A26C35">
          <w:t>P</w:t>
        </w:r>
      </w:ins>
      <w:ins w:id="924" w:author="Allen Hicken" w:date="2016-08-09T15:34:00Z">
        <w:r w:rsidR="002B2477">
          <w:t>S</w:t>
        </w:r>
      </w:ins>
      <w:ins w:id="925" w:author="Allen Hicken" w:date="2016-08-09T14:54:00Z">
        <w:r w:rsidR="00A26C35">
          <w:t>I</w:t>
        </w:r>
      </w:ins>
      <w:proofErr w:type="spellEnd"/>
      <w:r>
        <w:t>} shows that both \</w:t>
      </w:r>
      <w:del w:id="926" w:author="Allen Hicken" w:date="2016-08-09T15:14:00Z">
        <w:r w:rsidDel="00CE534C">
          <w:delText>textit{</w:delText>
        </w:r>
      </w:del>
      <w:del w:id="927" w:author="Allen Hicken" w:date="2016-08-09T14:54:00Z">
        <w:r w:rsidDel="00A26C35">
          <w:delText>PSI</w:delText>
        </w:r>
      </w:del>
      <w:del w:id="928" w:author="Allen Hicken" w:date="2016-08-09T15:14:00Z">
        <w:r w:rsidDel="00CE534C">
          <w:delText>}</w:delText>
        </w:r>
      </w:del>
      <w:proofErr w:type="spellStart"/>
      <w:ins w:id="929" w:author="Allen Hicken" w:date="2016-08-09T15:14:00Z">
        <w:r w:rsidR="00CE534C">
          <w:t>textit</w:t>
        </w:r>
        <w:proofErr w:type="spellEnd"/>
        <w:r w:rsidR="00CE534C">
          <w:t>{PSI}</w:t>
        </w:r>
      </w:ins>
      <w:r>
        <w:t xml:space="preserve"> and \</w:t>
      </w:r>
      <w:proofErr w:type="spellStart"/>
      <w:r>
        <w:t>textit</w:t>
      </w:r>
      <w:proofErr w:type="spellEnd"/>
      <w:r>
        <w:t>{Party Strength} are well above the global democratic average in Spain. Following the merger of parties that created the PP (\</w:t>
      </w:r>
      <w:proofErr w:type="spellStart"/>
      <w:proofErr w:type="gramStart"/>
      <w:r>
        <w:t>textit</w:t>
      </w:r>
      <w:proofErr w:type="spellEnd"/>
      <w:r>
        <w:t>{</w:t>
      </w:r>
      <w:proofErr w:type="spellStart"/>
      <w:proofErr w:type="gramEnd"/>
      <w:r>
        <w:t>Partido</w:t>
      </w:r>
      <w:proofErr w:type="spellEnd"/>
      <w:r>
        <w:t xml:space="preserve"> Popular}) Spain has been a fairly stable two-party system with the PP and PSOE (\</w:t>
      </w:r>
      <w:proofErr w:type="spellStart"/>
      <w:r>
        <w:t>textit</w:t>
      </w:r>
      <w:proofErr w:type="spellEnd"/>
      <w:r>
        <w:t>{</w:t>
      </w:r>
      <w:proofErr w:type="spellStart"/>
      <w:r>
        <w:t>Partido</w:t>
      </w:r>
      <w:proofErr w:type="spellEnd"/>
      <w:r>
        <w:t xml:space="preserve"> </w:t>
      </w:r>
      <w:proofErr w:type="spellStart"/>
      <w:r>
        <w:t>Socialista</w:t>
      </w:r>
      <w:proofErr w:type="spellEnd"/>
      <w:r>
        <w:t xml:space="preserve"> </w:t>
      </w:r>
      <w:proofErr w:type="spellStart"/>
      <w:r>
        <w:t>Obrero</w:t>
      </w:r>
      <w:proofErr w:type="spellEnd"/>
      <w:r>
        <w:t xml:space="preserve"> </w:t>
      </w:r>
      <w:proofErr w:type="spellStart"/>
      <w:r>
        <w:t>Espa</w:t>
      </w:r>
      <w:proofErr w:type="spellEnd"/>
      <w:r>
        <w:t>\~{n}</w:t>
      </w:r>
      <w:proofErr w:type="spellStart"/>
      <w:r>
        <w:t>ol</w:t>
      </w:r>
      <w:proofErr w:type="spellEnd"/>
      <w:r>
        <w:t xml:space="preserve">}) garnering a strong majority of the vote. </w:t>
      </w:r>
    </w:p>
    <w:p w14:paraId="7257F62F" w14:textId="77777777" w:rsidR="00A02663" w:rsidRDefault="00A02663" w:rsidP="00A02663">
      <w:r>
        <w:t>\begin{figure}[H]%</w:t>
      </w:r>
    </w:p>
    <w:p w14:paraId="338C6276" w14:textId="77777777" w:rsidR="00A02663" w:rsidRDefault="00A02663" w:rsidP="00A02663">
      <w:r>
        <w:t>\centering</w:t>
      </w:r>
    </w:p>
    <w:p w14:paraId="2BAA063C" w14:textId="77777777" w:rsidR="00A02663" w:rsidRDefault="00A02663" w:rsidP="00A02663">
      <w:r>
        <w:t>\</w:t>
      </w:r>
      <w:proofErr w:type="spellStart"/>
      <w:r>
        <w:t>captionsetup</w:t>
      </w:r>
      <w:proofErr w:type="spellEnd"/>
      <w:r>
        <w:t>{justification=centering}</w:t>
      </w:r>
    </w:p>
    <w:p w14:paraId="34BDFC92" w14:textId="77777777" w:rsidR="00A02663" w:rsidRDefault="00A02663" w:rsidP="00A02663">
      <w:r>
        <w:t>\</w:t>
      </w:r>
      <w:proofErr w:type="spellStart"/>
      <w:r>
        <w:t>parbox</w:t>
      </w:r>
      <w:proofErr w:type="spellEnd"/>
      <w:r>
        <w:t>{3</w:t>
      </w:r>
      <w:proofErr w:type="gramStart"/>
      <w:r>
        <w:t>in}{</w:t>
      </w:r>
      <w:proofErr w:type="gramEnd"/>
      <w:r>
        <w:t>\</w:t>
      </w:r>
      <w:proofErr w:type="spellStart"/>
      <w:r>
        <w:t>includegraphics</w:t>
      </w:r>
      <w:proofErr w:type="spellEnd"/>
      <w:r>
        <w:t>[width=75mm]{spain1.jpg}}%</w:t>
      </w:r>
    </w:p>
    <w:p w14:paraId="778F3F88" w14:textId="77777777" w:rsidR="00A02663" w:rsidRDefault="00A02663" w:rsidP="00A02663">
      <w:r>
        <w:t>\</w:t>
      </w:r>
      <w:proofErr w:type="spellStart"/>
      <w:r>
        <w:t>qquad</w:t>
      </w:r>
      <w:proofErr w:type="spellEnd"/>
    </w:p>
    <w:p w14:paraId="4D854415" w14:textId="77777777" w:rsidR="00A02663" w:rsidRDefault="00A02663" w:rsidP="00A02663">
      <w:r>
        <w:t>\begin{</w:t>
      </w:r>
      <w:proofErr w:type="spellStart"/>
      <w:r>
        <w:t>minipage</w:t>
      </w:r>
      <w:proofErr w:type="spellEnd"/>
      <w:r>
        <w:t>}{1.75</w:t>
      </w:r>
      <w:proofErr w:type="gramStart"/>
      <w:r>
        <w:t>in}%</w:t>
      </w:r>
      <w:proofErr w:type="gramEnd"/>
    </w:p>
    <w:p w14:paraId="0C91C741" w14:textId="77777777" w:rsidR="00A02663" w:rsidRDefault="00A02663" w:rsidP="00A02663">
      <w:r>
        <w:t>\</w:t>
      </w:r>
      <w:proofErr w:type="spellStart"/>
      <w:r>
        <w:t>includegraphics</w:t>
      </w:r>
      <w:proofErr w:type="spellEnd"/>
      <w:r>
        <w:t>[width=75</w:t>
      </w:r>
      <w:proofErr w:type="gramStart"/>
      <w:r>
        <w:t>mm]{</w:t>
      </w:r>
      <w:proofErr w:type="gramEnd"/>
      <w:r>
        <w:t>spain2.jpg}</w:t>
      </w:r>
    </w:p>
    <w:p w14:paraId="4F95B21F" w14:textId="77777777" w:rsidR="00A02663" w:rsidRDefault="00A02663" w:rsidP="00A02663">
      <w:r>
        <w:t>\end{</w:t>
      </w:r>
      <w:proofErr w:type="spellStart"/>
      <w:r>
        <w:t>minipage</w:t>
      </w:r>
      <w:proofErr w:type="spellEnd"/>
      <w:r>
        <w:t>}%</w:t>
      </w:r>
    </w:p>
    <w:p w14:paraId="3CDF413A" w14:textId="77777777" w:rsidR="00A02663" w:rsidRDefault="00A02663" w:rsidP="00A02663">
      <w:r>
        <w:t>\</w:t>
      </w:r>
      <w:proofErr w:type="gramStart"/>
      <w:r>
        <w:t>caption{</w:t>
      </w:r>
      <w:proofErr w:type="gramEnd"/>
      <w:r>
        <w:t>Spanish Party System Institutionalization and Party Strength}%</w:t>
      </w:r>
    </w:p>
    <w:p w14:paraId="5BD63279" w14:textId="55DEBAAB" w:rsidR="00A02663" w:rsidRDefault="00A02663" w:rsidP="00A02663">
      <w:r>
        <w:t>\label{</w:t>
      </w:r>
      <w:proofErr w:type="spellStart"/>
      <w:r>
        <w:t>spain</w:t>
      </w:r>
      <w:del w:id="930" w:author="Allen Hicken" w:date="2016-08-09T14:54:00Z">
        <w:r w:rsidDel="00A26C35">
          <w:delText>psi</w:delText>
        </w:r>
      </w:del>
      <w:ins w:id="931" w:author="Allen Hicken" w:date="2016-08-09T14:54:00Z">
        <w:r w:rsidR="00A26C35">
          <w:t>PI</w:t>
        </w:r>
      </w:ins>
      <w:proofErr w:type="spellEnd"/>
      <w:r>
        <w:t>}%</w:t>
      </w:r>
    </w:p>
    <w:p w14:paraId="435B3515" w14:textId="77777777" w:rsidR="00A02663" w:rsidRDefault="00A02663" w:rsidP="00A02663">
      <w:r>
        <w:t>\end{figure}</w:t>
      </w:r>
    </w:p>
    <w:p w14:paraId="1D103A67" w14:textId="77777777" w:rsidR="00A02663" w:rsidRDefault="00A02663" w:rsidP="00A02663">
      <w:r>
        <w:t>\par</w:t>
      </w:r>
    </w:p>
    <w:p w14:paraId="129D37BE" w14:textId="19BBD53D" w:rsidR="00A02663" w:rsidRDefault="00A02663" w:rsidP="00A02663">
      <w:r>
        <w:t xml:space="preserve">The conditions in Spain since the 2008 global financial crisis </w:t>
      </w:r>
      <w:del w:id="932" w:author="Allen Hicken" w:date="2016-08-09T15:20:00Z">
        <w:r w:rsidDel="00B52623">
          <w:delText>have been ripe for causing instability in their party system</w:delText>
        </w:r>
      </w:del>
      <w:ins w:id="933" w:author="Allen Hicken" w:date="2016-08-09T15:20:00Z">
        <w:r w:rsidR="00B52623">
          <w:t>were similar to those that led to the rise of successful populists in Bolivia and Venezuela</w:t>
        </w:r>
      </w:ins>
      <w:r>
        <w:t xml:space="preserve">. Following the financial crisis, unemployment rose steadily to an </w:t>
      </w:r>
      <w:del w:id="934" w:author="Allen Hicken" w:date="2016-08-09T15:21:00Z">
        <w:r w:rsidDel="00B52623">
          <w:delText xml:space="preserve">enormous </w:delText>
        </w:r>
      </w:del>
      <w:ins w:id="935" w:author="Allen Hicken" w:date="2016-08-09T15:21:00Z">
        <w:r w:rsidR="00B52623">
          <w:t>extremely high</w:t>
        </w:r>
        <w:r w:rsidR="00B52623">
          <w:t xml:space="preserve"> </w:t>
        </w:r>
      </w:ins>
      <w:r>
        <w:t>level as can be seen in Figure \ref{</w:t>
      </w:r>
      <w:proofErr w:type="spellStart"/>
      <w:r>
        <w:t>spain_unem</w:t>
      </w:r>
      <w:proofErr w:type="spellEnd"/>
      <w:r>
        <w:t xml:space="preserve">}. Yet this large and persistent economic malaise didn't immediately lead to any breakdown in the Spanish party system. Instability </w:t>
      </w:r>
      <w:ins w:id="936" w:author="Allen Hicken" w:date="2016-08-09T15:21:00Z">
        <w:r w:rsidR="00B52623">
          <w:t xml:space="preserve">only </w:t>
        </w:r>
      </w:ins>
      <w:r>
        <w:t xml:space="preserve">began after the center-left PSOE agreed to austerity measures. Like other cases of populism in Latin America, the actions of a leftist party agreeing to austerity measures was a bait-and-switch tactic </w:t>
      </w:r>
      <w:del w:id="937" w:author="Allen Hicken" w:date="2016-08-09T15:21:00Z">
        <w:r w:rsidDel="00B52623">
          <w:delText xml:space="preserve">that </w:delText>
        </w:r>
      </w:del>
      <w:ins w:id="938" w:author="Allen Hicken" w:date="2016-08-09T15:21:00Z">
        <w:r w:rsidR="00B52623">
          <w:t>with the</w:t>
        </w:r>
        <w:r w:rsidR="00B52623">
          <w:t xml:space="preserve"> </w:t>
        </w:r>
      </w:ins>
      <w:r>
        <w:t>potential</w:t>
      </w:r>
      <w:del w:id="939" w:author="Allen Hicken" w:date="2016-08-09T15:22:00Z">
        <w:r w:rsidDel="00B52623">
          <w:delText>ly</w:delText>
        </w:r>
      </w:del>
      <w:r>
        <w:t xml:space="preserve"> programmatically de-aligned the party with many of its followers \</w:t>
      </w:r>
      <w:proofErr w:type="spellStart"/>
      <w:r>
        <w:t>citep</w:t>
      </w:r>
      <w:proofErr w:type="spellEnd"/>
      <w:r>
        <w:t xml:space="preserve">{roberts2013market}. Following the move by the PSOE to introduce austerity measures, large </w:t>
      </w:r>
      <w:ins w:id="940" w:author="Allen Hicken" w:date="2016-08-09T15:22:00Z">
        <w:r w:rsidR="00B52623">
          <w:t xml:space="preserve">protests </w:t>
        </w:r>
      </w:ins>
      <w:r>
        <w:t>movements arose</w:t>
      </w:r>
      <w:del w:id="941" w:author="Allen Hicken" w:date="2016-08-09T15:22:00Z">
        <w:r w:rsidDel="00B52623">
          <w:delText xml:space="preserve"> in protest</w:delText>
        </w:r>
      </w:del>
      <w:r>
        <w:t xml:space="preserve">. Despite the magnitude of the protests, </w:t>
      </w:r>
      <w:ins w:id="942" w:author="Allen Hicken" w:date="2016-08-09T15:22:00Z">
        <w:r w:rsidR="00B52623">
          <w:t xml:space="preserve">for the most part </w:t>
        </w:r>
      </w:ins>
      <w:r>
        <w:t>the two-party system stayed</w:t>
      </w:r>
      <w:ins w:id="943" w:author="Allen Hicken" w:date="2016-08-09T15:22:00Z">
        <w:r w:rsidR="00B52623">
          <w:t xml:space="preserve"> intact</w:t>
        </w:r>
      </w:ins>
      <w:del w:id="944" w:author="Allen Hicken" w:date="2016-08-09T15:22:00Z">
        <w:r w:rsidDel="00B52623">
          <w:delText>, for the most part, intact</w:delText>
        </w:r>
      </w:del>
      <w:r>
        <w:t xml:space="preserve"> in the subsequent </w:t>
      </w:r>
      <w:ins w:id="945" w:author="Allen Hicken" w:date="2016-08-09T15:24:00Z">
        <w:r w:rsidR="008B3979">
          <w:t xml:space="preserve">2011 </w:t>
        </w:r>
      </w:ins>
      <w:r>
        <w:t>election with no new parties challenging the PP or PSOE</w:t>
      </w:r>
      <w:ins w:id="946" w:author="Allen Hicken" w:date="2016-08-09T15:24:00Z">
        <w:r w:rsidR="00F51808">
          <w:t>, though</w:t>
        </w:r>
      </w:ins>
      <w:del w:id="947" w:author="Allen Hicken" w:date="2016-08-09T15:24:00Z">
        <w:r w:rsidDel="00F51808">
          <w:delText>. In the fall 2011 election,</w:delText>
        </w:r>
      </w:del>
      <w:r>
        <w:t xml:space="preserve"> the PSOE was dealt a major blow</w:t>
      </w:r>
      <w:ins w:id="948" w:author="Allen Hicken" w:date="2016-08-09T15:24:00Z">
        <w:r w:rsidR="008B3979">
          <w:t xml:space="preserve">, </w:t>
        </w:r>
      </w:ins>
      <w:del w:id="949" w:author="Allen Hicken" w:date="2016-08-09T15:24:00Z">
        <w:r w:rsidDel="008B3979">
          <w:delText xml:space="preserve"> </w:delText>
        </w:r>
      </w:del>
      <w:r>
        <w:t xml:space="preserve">losing 15\% of the vote from the previous election. </w:t>
      </w:r>
    </w:p>
    <w:p w14:paraId="347041F3" w14:textId="77777777" w:rsidR="00A02663" w:rsidRDefault="00A02663" w:rsidP="00A02663">
      <w:r>
        <w:t>\par</w:t>
      </w:r>
    </w:p>
    <w:p w14:paraId="519EDD85" w14:textId="77777777" w:rsidR="00A02663" w:rsidRDefault="00A02663" w:rsidP="00A02663">
      <w:r>
        <w:t>\begin{figure}[H]%</w:t>
      </w:r>
    </w:p>
    <w:p w14:paraId="56A513C7" w14:textId="77777777" w:rsidR="00A02663" w:rsidRDefault="00A02663" w:rsidP="00A02663">
      <w:r>
        <w:t>\centering</w:t>
      </w:r>
    </w:p>
    <w:p w14:paraId="15F498AE" w14:textId="77777777" w:rsidR="00A02663" w:rsidRDefault="00A02663" w:rsidP="00A02663">
      <w:r>
        <w:lastRenderedPageBreak/>
        <w:t>\</w:t>
      </w:r>
      <w:proofErr w:type="spellStart"/>
      <w:r>
        <w:t>captionsetup</w:t>
      </w:r>
      <w:proofErr w:type="spellEnd"/>
      <w:r>
        <w:t>{justification=centering}</w:t>
      </w:r>
    </w:p>
    <w:p w14:paraId="63920774" w14:textId="77777777" w:rsidR="00A02663" w:rsidRDefault="00A02663" w:rsidP="00A02663">
      <w:r>
        <w:t>\</w:t>
      </w:r>
      <w:proofErr w:type="spellStart"/>
      <w:r>
        <w:t>parbox</w:t>
      </w:r>
      <w:proofErr w:type="spellEnd"/>
      <w:r>
        <w:t>{3</w:t>
      </w:r>
      <w:proofErr w:type="gramStart"/>
      <w:r>
        <w:t>in}{</w:t>
      </w:r>
      <w:proofErr w:type="gramEnd"/>
      <w:r>
        <w:t>\</w:t>
      </w:r>
      <w:proofErr w:type="spellStart"/>
      <w:r>
        <w:t>includegraphics</w:t>
      </w:r>
      <w:proofErr w:type="spellEnd"/>
      <w:r>
        <w:t>[width=100mm]{spain_unem.png}}%</w:t>
      </w:r>
    </w:p>
    <w:p w14:paraId="7434C87A" w14:textId="77777777" w:rsidR="00A02663" w:rsidRDefault="00A02663" w:rsidP="00A02663">
      <w:r>
        <w:t>\</w:t>
      </w:r>
      <w:proofErr w:type="gramStart"/>
      <w:r>
        <w:t>caption{</w:t>
      </w:r>
      <w:proofErr w:type="gramEnd"/>
      <w:r>
        <w:t>Spanish Unemployment (2006-2016)}%</w:t>
      </w:r>
    </w:p>
    <w:p w14:paraId="27FBDA45" w14:textId="77777777" w:rsidR="00A02663" w:rsidRDefault="00A02663" w:rsidP="00A02663">
      <w:r>
        <w:t>\label{</w:t>
      </w:r>
      <w:proofErr w:type="spellStart"/>
      <w:r>
        <w:t>spain_</w:t>
      </w:r>
      <w:proofErr w:type="gramStart"/>
      <w:r>
        <w:t>unem</w:t>
      </w:r>
      <w:proofErr w:type="spellEnd"/>
      <w:r>
        <w:t>}%</w:t>
      </w:r>
      <w:proofErr w:type="gramEnd"/>
    </w:p>
    <w:p w14:paraId="03F15CEA" w14:textId="77777777" w:rsidR="00A02663" w:rsidRDefault="00A02663" w:rsidP="00A02663">
      <w:r>
        <w:t>\end{figure}</w:t>
      </w:r>
    </w:p>
    <w:p w14:paraId="5D863A4C" w14:textId="30A96B12" w:rsidR="00A02663" w:rsidRDefault="00A02663" w:rsidP="00A02663">
      <w:r>
        <w:t xml:space="preserve">While the party system </w:t>
      </w:r>
      <w:del w:id="950" w:author="Allen Hicken" w:date="2016-08-09T15:24:00Z">
        <w:r w:rsidDel="008B3979">
          <w:delText>was mostly</w:delText>
        </w:r>
      </w:del>
      <w:ins w:id="951" w:author="Allen Hicken" w:date="2016-08-09T15:24:00Z">
        <w:r w:rsidR="008B3979">
          <w:t>remained</w:t>
        </w:r>
      </w:ins>
      <w:r>
        <w:t xml:space="preserve"> intact during the 2011 election, the next four years prior to the 2015 election saw the rise of two entry parties - one of which</w:t>
      </w:r>
      <w:ins w:id="952" w:author="Allen Hicken" w:date="2016-08-09T15:25:00Z">
        <w:r w:rsidR="008B3979">
          <w:t xml:space="preserve">, </w:t>
        </w:r>
        <w:proofErr w:type="spellStart"/>
        <w:r w:rsidR="008B3979">
          <w:t>Podemos</w:t>
        </w:r>
        <w:proofErr w:type="spellEnd"/>
        <w:r w:rsidR="008B3979">
          <w:t>,</w:t>
        </w:r>
      </w:ins>
      <w:r>
        <w:t xml:space="preserve"> is very populist. </w:t>
      </w:r>
      <w:proofErr w:type="spellStart"/>
      <w:r>
        <w:t>Podemos</w:t>
      </w:r>
      <w:proofErr w:type="spellEnd"/>
      <w:r>
        <w:t xml:space="preserve"> </w:t>
      </w:r>
      <w:del w:id="953" w:author="Allen Hicken" w:date="2016-08-09T15:25:00Z">
        <w:r w:rsidDel="008B3979">
          <w:delText xml:space="preserve">is a new populist party that </w:delText>
        </w:r>
      </w:del>
      <w:r>
        <w:t xml:space="preserve">arose from the anti-austerity movements and </w:t>
      </w:r>
      <w:ins w:id="954" w:author="Allen Hicken" w:date="2016-08-09T15:25:00Z">
        <w:r w:rsidR="008B3979">
          <w:t xml:space="preserve">was </w:t>
        </w:r>
      </w:ins>
      <w:r>
        <w:t xml:space="preserve">founded by political scientist Pablo Iglesias. Iglesias brought </w:t>
      </w:r>
      <w:ins w:id="955" w:author="Allen Hicken" w:date="2016-08-09T15:25:00Z">
        <w:r w:rsidR="008B3979">
          <w:t xml:space="preserve">to Spain </w:t>
        </w:r>
      </w:ins>
      <w:r>
        <w:t>experience working with populist governments in Venezuela \</w:t>
      </w:r>
      <w:proofErr w:type="spellStart"/>
      <w:r>
        <w:t>citep</w:t>
      </w:r>
      <w:proofErr w:type="spellEnd"/>
      <w:r>
        <w:t>{pais_fundacion_2014} and Bolivia \</w:t>
      </w:r>
      <w:proofErr w:type="spellStart"/>
      <w:r>
        <w:t>citep</w:t>
      </w:r>
      <w:proofErr w:type="spellEnd"/>
      <w:r>
        <w:t>{</w:t>
      </w:r>
      <w:proofErr w:type="spellStart"/>
      <w:r>
        <w:t>iglesiashuff</w:t>
      </w:r>
      <w:proofErr w:type="spellEnd"/>
      <w:r>
        <w:t>}.</w:t>
      </w:r>
    </w:p>
    <w:p w14:paraId="017765C8" w14:textId="77777777" w:rsidR="00A02663" w:rsidRDefault="00A02663" w:rsidP="00CE534C">
      <w:pPr>
        <w:outlineLvl w:val="0"/>
      </w:pPr>
      <w:r>
        <w:t>\par</w:t>
      </w:r>
    </w:p>
    <w:p w14:paraId="5C8859E9" w14:textId="764E7BAD" w:rsidR="00A02663" w:rsidRDefault="00A02663" w:rsidP="00A02663">
      <w:r>
        <w:t xml:space="preserve">Iglesias' purpose in creating a new party was to introduce a leftist party that embodied the will of the people. His populist philosophy can be seen in his scholarly work in which he cites Ernesto </w:t>
      </w:r>
      <w:proofErr w:type="spellStart"/>
      <w:r>
        <w:t>Laclau's</w:t>
      </w:r>
      <w:proofErr w:type="spellEnd"/>
      <w:r>
        <w:t xml:space="preserve"> seminal work \</w:t>
      </w:r>
      <w:proofErr w:type="spellStart"/>
      <w:r>
        <w:t>citep</w:t>
      </w:r>
      <w:proofErr w:type="spellEnd"/>
      <w:r>
        <w:t>{laclau2005populist} on populism frequently \</w:t>
      </w:r>
      <w:proofErr w:type="spellStart"/>
      <w:proofErr w:type="gramStart"/>
      <w:r>
        <w:t>citep</w:t>
      </w:r>
      <w:proofErr w:type="spellEnd"/>
      <w:r>
        <w:t>{</w:t>
      </w:r>
      <w:proofErr w:type="gramEnd"/>
      <w:r>
        <w:t>errejon2007regreso, iglesias2008devolviendo, iglesias2009multitud, iglesias2014clases}. The conditions for a new party were ex</w:t>
      </w:r>
      <w:commentRangeStart w:id="956"/>
      <w:r>
        <w:t>tremely ripe following the bait-and-switch of the PSOE and the sustained economic crisis</w:t>
      </w:r>
      <w:commentRangeEnd w:id="956"/>
      <w:r w:rsidR="008B3979">
        <w:rPr>
          <w:rStyle w:val="CommentReference"/>
        </w:rPr>
        <w:commentReference w:id="956"/>
      </w:r>
      <w:r>
        <w:t>. As can be seen in Figure \ref{</w:t>
      </w:r>
      <w:proofErr w:type="spellStart"/>
      <w:r>
        <w:t>spain</w:t>
      </w:r>
      <w:del w:id="957" w:author="Allen Hicken" w:date="2016-08-09T14:54:00Z">
        <w:r w:rsidDel="00A26C35">
          <w:delText>psi</w:delText>
        </w:r>
      </w:del>
      <w:ins w:id="958" w:author="Allen Hicken" w:date="2016-08-09T14:54:00Z">
        <w:r w:rsidR="00A26C35">
          <w:t>P</w:t>
        </w:r>
      </w:ins>
      <w:ins w:id="959" w:author="Allen Hicken" w:date="2016-08-09T15:34:00Z">
        <w:r w:rsidR="002B2477">
          <w:t>S</w:t>
        </w:r>
      </w:ins>
      <w:ins w:id="960" w:author="Allen Hicken" w:date="2016-08-09T14:54:00Z">
        <w:r w:rsidR="00A26C35">
          <w:t>I</w:t>
        </w:r>
      </w:ins>
      <w:proofErr w:type="spellEnd"/>
      <w:r>
        <w:t>} both \</w:t>
      </w:r>
      <w:del w:id="961" w:author="Allen Hicken" w:date="2016-08-09T15:14:00Z">
        <w:r w:rsidDel="00CE534C">
          <w:delText>textit{</w:delText>
        </w:r>
      </w:del>
      <w:del w:id="962" w:author="Allen Hicken" w:date="2016-08-09T14:54:00Z">
        <w:r w:rsidDel="00A26C35">
          <w:delText>PSI</w:delText>
        </w:r>
      </w:del>
      <w:del w:id="963" w:author="Allen Hicken" w:date="2016-08-09T15:14:00Z">
        <w:r w:rsidDel="00CE534C">
          <w:delText>}</w:delText>
        </w:r>
      </w:del>
      <w:proofErr w:type="spellStart"/>
      <w:ins w:id="964" w:author="Allen Hicken" w:date="2016-08-09T15:14:00Z">
        <w:r w:rsidR="00CE534C">
          <w:t>textit</w:t>
        </w:r>
        <w:proofErr w:type="spellEnd"/>
        <w:r w:rsidR="00CE534C">
          <w:t>{PSI}</w:t>
        </w:r>
      </w:ins>
      <w:r>
        <w:t xml:space="preserve"> and \</w:t>
      </w:r>
      <w:proofErr w:type="spellStart"/>
      <w:r>
        <w:t>textit</w:t>
      </w:r>
      <w:proofErr w:type="spellEnd"/>
      <w:r>
        <w:t xml:space="preserve">{Party Strength} decreased prior to the 2015 elections. In both the local and national elections of 2015, </w:t>
      </w:r>
      <w:proofErr w:type="spellStart"/>
      <w:r>
        <w:t>Podemos</w:t>
      </w:r>
      <w:proofErr w:type="spellEnd"/>
      <w:r>
        <w:t>, and another new party (</w:t>
      </w:r>
      <w:proofErr w:type="spellStart"/>
      <w:r>
        <w:t>Ciudadanos</w:t>
      </w:r>
      <w:proofErr w:type="spellEnd"/>
      <w:r>
        <w:t xml:space="preserve">) made major gains shifting the system from two major parties to four with </w:t>
      </w:r>
      <w:proofErr w:type="spellStart"/>
      <w:r>
        <w:t>Podemos</w:t>
      </w:r>
      <w:proofErr w:type="spellEnd"/>
      <w:r>
        <w:t xml:space="preserve"> the third largest party. </w:t>
      </w:r>
    </w:p>
    <w:p w14:paraId="75EE1895" w14:textId="77777777" w:rsidR="00A02663" w:rsidRDefault="00A02663" w:rsidP="00CE534C">
      <w:pPr>
        <w:outlineLvl w:val="0"/>
      </w:pPr>
      <w:r>
        <w:t>\par</w:t>
      </w:r>
    </w:p>
    <w:p w14:paraId="4A3208BC" w14:textId="1FA52ADF" w:rsidR="00A02663" w:rsidRDefault="00A02663" w:rsidP="00A02663">
      <w:r>
        <w:t>Because of the fragmentation in the party system of the 2015 election, no government was formed and elections were held again in mid-2016. As can be seen in Table \ref{</w:t>
      </w:r>
      <w:proofErr w:type="spellStart"/>
      <w:r>
        <w:t>spainvotes</w:t>
      </w:r>
      <w:proofErr w:type="spellEnd"/>
      <w:r>
        <w:t>} the new parties' (</w:t>
      </w:r>
      <w:proofErr w:type="spellStart"/>
      <w:r>
        <w:t>Podemos</w:t>
      </w:r>
      <w:proofErr w:type="spellEnd"/>
      <w:r>
        <w:t xml:space="preserve"> and </w:t>
      </w:r>
      <w:proofErr w:type="spellStart"/>
      <w:r>
        <w:t>Ciudadanos</w:t>
      </w:r>
      <w:proofErr w:type="spellEnd"/>
      <w:r>
        <w:t xml:space="preserve">) as well as PSOE's electoral gains were largely unchanged with the center-right PP making modest gains. </w:t>
      </w:r>
      <w:commentRangeStart w:id="965"/>
      <w:r>
        <w:t>Spain demonstrates how populist parties can enter into a well institutionalized system.</w:t>
      </w:r>
      <w:commentRangeEnd w:id="965"/>
      <w:r w:rsidR="002B2477">
        <w:rPr>
          <w:rStyle w:val="CommentReference"/>
        </w:rPr>
        <w:commentReference w:id="965"/>
      </w:r>
      <w:r>
        <w:t xml:space="preserve"> For populist parties to enter a well institutionalized system to the extent of Spain, the </w:t>
      </w:r>
      <w:commentRangeStart w:id="966"/>
      <w:r>
        <w:t>country likely must undergo fairly extreme economic duress \</w:t>
      </w:r>
      <w:proofErr w:type="spellStart"/>
      <w:r>
        <w:t>textit</w:t>
      </w:r>
      <w:proofErr w:type="spellEnd"/>
      <w:r>
        <w:t>{and} some ruling party must shift from their programmatic alignment with their voting base</w:t>
      </w:r>
      <w:commentRangeEnd w:id="966"/>
      <w:r w:rsidR="002B2477">
        <w:rPr>
          <w:rStyle w:val="CommentReference"/>
        </w:rPr>
        <w:commentReference w:id="966"/>
      </w:r>
      <w:r>
        <w:t>. Spain demonstrates that these conditions opened the door for a new populist party to enter but, as to this day, this new populist party's success appears to have a relatively low ceiling</w:t>
      </w:r>
      <w:ins w:id="967" w:author="Allen Hicken" w:date="2016-08-09T15:33:00Z">
        <w:r w:rsidR="002B2477">
          <w:t>, as expected by the theory</w:t>
        </w:r>
      </w:ins>
      <w:r>
        <w:t xml:space="preserve">. It remains to be seen whether a party, such as </w:t>
      </w:r>
      <w:proofErr w:type="spellStart"/>
      <w:r>
        <w:t>Podemos</w:t>
      </w:r>
      <w:proofErr w:type="spellEnd"/>
      <w:r>
        <w:t xml:space="preserve">, can rely heavily on strong populist rhetoric and compete with institutionalized parties.  </w:t>
      </w:r>
    </w:p>
    <w:p w14:paraId="7C85F0D4" w14:textId="77777777" w:rsidR="00A02663" w:rsidRDefault="00A02663" w:rsidP="00A02663"/>
    <w:p w14:paraId="397501BB" w14:textId="77777777" w:rsidR="00A02663" w:rsidRDefault="00A02663" w:rsidP="00A02663">
      <w:r>
        <w:t>\begin{table}</w:t>
      </w:r>
      <w:proofErr w:type="gramStart"/>
      <w:r>
        <w:t>[!</w:t>
      </w:r>
      <w:proofErr w:type="spellStart"/>
      <w:r>
        <w:t>htbp</w:t>
      </w:r>
      <w:proofErr w:type="spellEnd"/>
      <w:proofErr w:type="gramEnd"/>
      <w:r>
        <w:t xml:space="preserve">] \centering </w:t>
      </w:r>
    </w:p>
    <w:p w14:paraId="58D04191" w14:textId="77777777" w:rsidR="00A02663" w:rsidRDefault="00A02663" w:rsidP="00A02663">
      <w:r>
        <w:t xml:space="preserve">  \</w:t>
      </w:r>
      <w:proofErr w:type="gramStart"/>
      <w:r>
        <w:t>caption{</w:t>
      </w:r>
      <w:proofErr w:type="gramEnd"/>
      <w:r>
        <w:t xml:space="preserve">Elections Results in Spain (2011-2016)} </w:t>
      </w:r>
    </w:p>
    <w:p w14:paraId="48704153" w14:textId="77777777" w:rsidR="00A02663" w:rsidRDefault="00A02663" w:rsidP="00A02663">
      <w:r>
        <w:t xml:space="preserve">  \label{</w:t>
      </w:r>
      <w:proofErr w:type="spellStart"/>
      <w:r>
        <w:t>spainvotes</w:t>
      </w:r>
      <w:proofErr w:type="spellEnd"/>
      <w:r>
        <w:t xml:space="preserve">} </w:t>
      </w:r>
    </w:p>
    <w:p w14:paraId="1586EB57" w14:textId="77777777" w:rsidR="00A02663" w:rsidRDefault="00A02663" w:rsidP="00A02663">
      <w:r>
        <w:t>\begin{tabular}{@{\</w:t>
      </w:r>
      <w:proofErr w:type="spellStart"/>
      <w:r>
        <w:t>extracolsep</w:t>
      </w:r>
      <w:proofErr w:type="spellEnd"/>
      <w:r>
        <w:t xml:space="preserve">{5pt}} </w:t>
      </w:r>
      <w:proofErr w:type="spellStart"/>
      <w:r>
        <w:t>cccc</w:t>
      </w:r>
      <w:proofErr w:type="spellEnd"/>
      <w:r>
        <w:t xml:space="preserve">} </w:t>
      </w:r>
    </w:p>
    <w:p w14:paraId="73FF2871" w14:textId="77777777" w:rsidR="00A02663" w:rsidRDefault="00A02663" w:rsidP="00A02663">
      <w:r>
        <w:t>\\[-1.8</w:t>
      </w:r>
      <w:proofErr w:type="gramStart"/>
      <w:r>
        <w:t>ex]\</w:t>
      </w:r>
      <w:proofErr w:type="spellStart"/>
      <w:proofErr w:type="gramEnd"/>
      <w:r>
        <w:t>hline</w:t>
      </w:r>
      <w:proofErr w:type="spellEnd"/>
      <w:r>
        <w:t xml:space="preserve"> </w:t>
      </w:r>
    </w:p>
    <w:p w14:paraId="1EBF6DF7" w14:textId="77777777" w:rsidR="00A02663" w:rsidRDefault="00A02663" w:rsidP="00A02663">
      <w:r>
        <w:t>\</w:t>
      </w:r>
      <w:proofErr w:type="spellStart"/>
      <w:r>
        <w:t>hline</w:t>
      </w:r>
      <w:proofErr w:type="spellEnd"/>
      <w:r>
        <w:t xml:space="preserve"> \\[-1.8ex] </w:t>
      </w:r>
    </w:p>
    <w:p w14:paraId="30EA5A66" w14:textId="77777777" w:rsidR="00A02663" w:rsidRDefault="00A02663" w:rsidP="00A02663">
      <w:r>
        <w:t xml:space="preserve">Party &amp; 2011 &amp; 2015 &amp; 2016 \\ </w:t>
      </w:r>
    </w:p>
    <w:p w14:paraId="299AC157" w14:textId="77777777" w:rsidR="00A02663" w:rsidRDefault="00A02663" w:rsidP="00A02663">
      <w:r>
        <w:t>\</w:t>
      </w:r>
      <w:proofErr w:type="spellStart"/>
      <w:r>
        <w:t>hline</w:t>
      </w:r>
      <w:proofErr w:type="spellEnd"/>
      <w:r>
        <w:t xml:space="preserve"> \\[-1.8ex] </w:t>
      </w:r>
    </w:p>
    <w:p w14:paraId="30F7E89E" w14:textId="77777777" w:rsidR="00A02663" w:rsidRDefault="00A02663" w:rsidP="00CE534C">
      <w:pPr>
        <w:outlineLvl w:val="0"/>
      </w:pPr>
      <w:r>
        <w:t xml:space="preserve">PSOE &amp; 0.2876 &amp; 0.22 &amp; 0.2266 \\ </w:t>
      </w:r>
    </w:p>
    <w:p w14:paraId="31A3D036" w14:textId="77777777" w:rsidR="00A02663" w:rsidRDefault="00A02663" w:rsidP="00CE534C">
      <w:pPr>
        <w:outlineLvl w:val="0"/>
      </w:pPr>
      <w:r>
        <w:t xml:space="preserve">PP &amp; 0.4463 &amp; 0.2871 &amp; 0.3303 \\ </w:t>
      </w:r>
    </w:p>
    <w:p w14:paraId="74778726" w14:textId="77777777" w:rsidR="00A02663" w:rsidRDefault="00A02663" w:rsidP="00A02663">
      <w:proofErr w:type="spellStart"/>
      <w:r>
        <w:lastRenderedPageBreak/>
        <w:t>Podemos</w:t>
      </w:r>
      <w:proofErr w:type="spellEnd"/>
      <w:r>
        <w:t xml:space="preserve">+ &amp; NA &amp; 0.2068 &amp; 0.211 \\ </w:t>
      </w:r>
    </w:p>
    <w:p w14:paraId="2888AD59" w14:textId="77777777" w:rsidR="00A02663" w:rsidRDefault="00A02663" w:rsidP="00A02663">
      <w:r>
        <w:t xml:space="preserve">Cs &amp; NA &amp; 0.1394 &amp; 0.1305 \\ </w:t>
      </w:r>
    </w:p>
    <w:p w14:paraId="1E6F0294" w14:textId="77777777" w:rsidR="00A02663" w:rsidRDefault="00A02663" w:rsidP="00A02663">
      <w:r>
        <w:t>\</w:t>
      </w:r>
      <w:proofErr w:type="spellStart"/>
      <w:r>
        <w:t>hline</w:t>
      </w:r>
      <w:proofErr w:type="spellEnd"/>
      <w:r>
        <w:t xml:space="preserve"> \\[-1.8ex] </w:t>
      </w:r>
    </w:p>
    <w:p w14:paraId="23C2BA0A" w14:textId="77777777" w:rsidR="00A02663" w:rsidRDefault="00A02663" w:rsidP="00A02663">
      <w:r>
        <w:t xml:space="preserve">\end{tabular} </w:t>
      </w:r>
    </w:p>
    <w:p w14:paraId="0067D60C" w14:textId="77777777" w:rsidR="00A02663" w:rsidRDefault="00A02663" w:rsidP="00A02663">
      <w:r>
        <w:t xml:space="preserve">\end{table} </w:t>
      </w:r>
    </w:p>
    <w:p w14:paraId="2A8B379E" w14:textId="77777777" w:rsidR="00A02663" w:rsidRDefault="00A02663" w:rsidP="00A02663"/>
    <w:p w14:paraId="39E17726" w14:textId="77777777" w:rsidR="00A02663" w:rsidRDefault="00A02663" w:rsidP="00A02663"/>
    <w:p w14:paraId="19A4D15C" w14:textId="77777777" w:rsidR="00A02663" w:rsidRDefault="00A02663" w:rsidP="00A02663">
      <w:r>
        <w:t>\</w:t>
      </w:r>
      <w:proofErr w:type="spellStart"/>
      <w:r>
        <w:t>noindent</w:t>
      </w:r>
      <w:proofErr w:type="spellEnd"/>
      <w:r>
        <w:t xml:space="preserve"> </w:t>
      </w:r>
    </w:p>
    <w:p w14:paraId="6300871E" w14:textId="77777777" w:rsidR="00A02663" w:rsidRDefault="00A02663" w:rsidP="00A02663">
      <w:r>
        <w:t>\</w:t>
      </w:r>
      <w:proofErr w:type="spellStart"/>
      <w:r>
        <w:t>textit</w:t>
      </w:r>
      <w:proofErr w:type="spellEnd"/>
      <w:r>
        <w:t xml:space="preserve">{Thailand} </w:t>
      </w:r>
    </w:p>
    <w:p w14:paraId="264C7BCB" w14:textId="77777777" w:rsidR="00A02663" w:rsidRDefault="00A02663" w:rsidP="00A02663">
      <w:r>
        <w:t>\begin{figure}[H]%</w:t>
      </w:r>
    </w:p>
    <w:p w14:paraId="5F35D1D1" w14:textId="77777777" w:rsidR="00A02663" w:rsidRDefault="00A02663" w:rsidP="00A02663">
      <w:r>
        <w:t>\centering</w:t>
      </w:r>
    </w:p>
    <w:p w14:paraId="2EBF2C2C" w14:textId="77777777" w:rsidR="00A02663" w:rsidRDefault="00A02663" w:rsidP="00A02663">
      <w:r>
        <w:t>\</w:t>
      </w:r>
      <w:proofErr w:type="spellStart"/>
      <w:r>
        <w:t>captionsetup</w:t>
      </w:r>
      <w:proofErr w:type="spellEnd"/>
      <w:r>
        <w:t>{justification=centering}</w:t>
      </w:r>
    </w:p>
    <w:p w14:paraId="770E6760" w14:textId="77777777" w:rsidR="00A02663" w:rsidRDefault="00A02663" w:rsidP="00A02663">
      <w:r>
        <w:t>\</w:t>
      </w:r>
      <w:proofErr w:type="spellStart"/>
      <w:r>
        <w:t>parbox</w:t>
      </w:r>
      <w:proofErr w:type="spellEnd"/>
      <w:r>
        <w:t>{3</w:t>
      </w:r>
      <w:proofErr w:type="gramStart"/>
      <w:r>
        <w:t>in}{</w:t>
      </w:r>
      <w:proofErr w:type="gramEnd"/>
      <w:r>
        <w:t>\</w:t>
      </w:r>
      <w:proofErr w:type="spellStart"/>
      <w:r>
        <w:t>includegraphics</w:t>
      </w:r>
      <w:proofErr w:type="spellEnd"/>
      <w:r>
        <w:t>[width=75mm]{thailand1.jpg}}%</w:t>
      </w:r>
    </w:p>
    <w:p w14:paraId="7EA0D471" w14:textId="77777777" w:rsidR="00A02663" w:rsidRDefault="00A02663" w:rsidP="00A02663">
      <w:r>
        <w:t>\</w:t>
      </w:r>
      <w:proofErr w:type="spellStart"/>
      <w:r>
        <w:t>qquad</w:t>
      </w:r>
      <w:proofErr w:type="spellEnd"/>
    </w:p>
    <w:p w14:paraId="7B02FBF1" w14:textId="77777777" w:rsidR="00A02663" w:rsidRDefault="00A02663" w:rsidP="00A02663">
      <w:r>
        <w:t>\begin{</w:t>
      </w:r>
      <w:proofErr w:type="spellStart"/>
      <w:r>
        <w:t>minipage</w:t>
      </w:r>
      <w:proofErr w:type="spellEnd"/>
      <w:r>
        <w:t>}{1.75</w:t>
      </w:r>
      <w:proofErr w:type="gramStart"/>
      <w:r>
        <w:t>in}%</w:t>
      </w:r>
      <w:proofErr w:type="gramEnd"/>
    </w:p>
    <w:p w14:paraId="3C88475C" w14:textId="77777777" w:rsidR="00A02663" w:rsidRDefault="00A02663" w:rsidP="00A02663">
      <w:r>
        <w:t>\</w:t>
      </w:r>
      <w:proofErr w:type="spellStart"/>
      <w:r>
        <w:t>includegraphics</w:t>
      </w:r>
      <w:proofErr w:type="spellEnd"/>
      <w:r>
        <w:t>[width=75</w:t>
      </w:r>
      <w:proofErr w:type="gramStart"/>
      <w:r>
        <w:t>mm]{</w:t>
      </w:r>
      <w:proofErr w:type="gramEnd"/>
      <w:r>
        <w:t>thailand2.jpg}</w:t>
      </w:r>
    </w:p>
    <w:p w14:paraId="5326632C" w14:textId="77777777" w:rsidR="00A02663" w:rsidRDefault="00A02663" w:rsidP="00A02663">
      <w:r>
        <w:t>\end{</w:t>
      </w:r>
      <w:proofErr w:type="spellStart"/>
      <w:r>
        <w:t>minipage</w:t>
      </w:r>
      <w:proofErr w:type="spellEnd"/>
      <w:r>
        <w:t>}%</w:t>
      </w:r>
    </w:p>
    <w:p w14:paraId="02B76528" w14:textId="77777777" w:rsidR="00A02663" w:rsidRDefault="00A02663" w:rsidP="00A02663">
      <w:r>
        <w:t>\</w:t>
      </w:r>
      <w:proofErr w:type="gramStart"/>
      <w:r>
        <w:t>caption{</w:t>
      </w:r>
      <w:proofErr w:type="gramEnd"/>
      <w:r>
        <w:t>Thai Party System Institutionalization and Party Strength}%</w:t>
      </w:r>
    </w:p>
    <w:p w14:paraId="50B05EA9" w14:textId="18FDC6D8" w:rsidR="00A02663" w:rsidRDefault="00A02663" w:rsidP="00A02663">
      <w:r>
        <w:t>\label{</w:t>
      </w:r>
      <w:proofErr w:type="spellStart"/>
      <w:r>
        <w:t>thailand</w:t>
      </w:r>
      <w:del w:id="968" w:author="Allen Hicken" w:date="2016-08-09T14:54:00Z">
        <w:r w:rsidDel="00A26C35">
          <w:delText>psi</w:delText>
        </w:r>
      </w:del>
      <w:ins w:id="969" w:author="Allen Hicken" w:date="2016-08-09T14:54:00Z">
        <w:r w:rsidR="00A26C35">
          <w:t>PI</w:t>
        </w:r>
      </w:ins>
      <w:proofErr w:type="spellEnd"/>
      <w:r>
        <w:t>}%</w:t>
      </w:r>
    </w:p>
    <w:p w14:paraId="192C5CE8" w14:textId="77777777" w:rsidR="00A02663" w:rsidRDefault="00A02663" w:rsidP="00A02663">
      <w:r>
        <w:t>\end{figure}</w:t>
      </w:r>
    </w:p>
    <w:p w14:paraId="55F4DCCA" w14:textId="77777777" w:rsidR="00A02663" w:rsidRDefault="00A02663" w:rsidP="00A02663"/>
    <w:p w14:paraId="2DC7072D" w14:textId="77777777" w:rsidR="00A02663" w:rsidRDefault="00A02663" w:rsidP="00A02663">
      <w:r>
        <w:t>\</w:t>
      </w:r>
      <w:proofErr w:type="spellStart"/>
      <w:r>
        <w:t>noindent</w:t>
      </w:r>
      <w:proofErr w:type="spellEnd"/>
      <w:r>
        <w:t xml:space="preserve"> </w:t>
      </w:r>
    </w:p>
    <w:p w14:paraId="476B225D" w14:textId="77777777" w:rsidR="00A02663" w:rsidRDefault="00A02663" w:rsidP="00A02663">
      <w:r>
        <w:t>\</w:t>
      </w:r>
      <w:proofErr w:type="spellStart"/>
      <w:r>
        <w:t>textit</w:t>
      </w:r>
      <w:proofErr w:type="spellEnd"/>
      <w:r>
        <w:t xml:space="preserve">{Philippines} </w:t>
      </w:r>
    </w:p>
    <w:p w14:paraId="74121B87" w14:textId="77777777" w:rsidR="00A02663" w:rsidRDefault="00A02663" w:rsidP="00A02663"/>
    <w:p w14:paraId="75B710C3" w14:textId="77777777" w:rsidR="00A02663" w:rsidRDefault="00A02663" w:rsidP="00A02663">
      <w:r>
        <w:t>\begin{figure}[H]%</w:t>
      </w:r>
    </w:p>
    <w:p w14:paraId="0B0AF976" w14:textId="77777777" w:rsidR="00A02663" w:rsidRDefault="00A02663" w:rsidP="00A02663">
      <w:r>
        <w:t>\centering</w:t>
      </w:r>
    </w:p>
    <w:p w14:paraId="3F10D7A5" w14:textId="77777777" w:rsidR="00A02663" w:rsidRDefault="00A02663" w:rsidP="00A02663">
      <w:r>
        <w:t>\</w:t>
      </w:r>
      <w:proofErr w:type="spellStart"/>
      <w:r>
        <w:t>captionsetup</w:t>
      </w:r>
      <w:proofErr w:type="spellEnd"/>
      <w:r>
        <w:t>{justification=centering}</w:t>
      </w:r>
    </w:p>
    <w:p w14:paraId="042D9C21" w14:textId="77777777" w:rsidR="00A02663" w:rsidRDefault="00A02663" w:rsidP="00A02663">
      <w:r>
        <w:t>\</w:t>
      </w:r>
      <w:proofErr w:type="spellStart"/>
      <w:r>
        <w:t>parbox</w:t>
      </w:r>
      <w:proofErr w:type="spellEnd"/>
      <w:r>
        <w:t>{3</w:t>
      </w:r>
      <w:proofErr w:type="gramStart"/>
      <w:r>
        <w:t>in}{</w:t>
      </w:r>
      <w:proofErr w:type="gramEnd"/>
      <w:r>
        <w:t>\</w:t>
      </w:r>
      <w:proofErr w:type="spellStart"/>
      <w:r>
        <w:t>includegraphics</w:t>
      </w:r>
      <w:proofErr w:type="spellEnd"/>
      <w:r>
        <w:t>[width=75mm]{philippines1.jpg}}%</w:t>
      </w:r>
    </w:p>
    <w:p w14:paraId="64CB4087" w14:textId="77777777" w:rsidR="00A02663" w:rsidRDefault="00A02663" w:rsidP="00A02663">
      <w:r>
        <w:t>\</w:t>
      </w:r>
      <w:proofErr w:type="spellStart"/>
      <w:r>
        <w:t>qquad</w:t>
      </w:r>
      <w:proofErr w:type="spellEnd"/>
    </w:p>
    <w:p w14:paraId="64777121" w14:textId="77777777" w:rsidR="00A02663" w:rsidRDefault="00A02663" w:rsidP="00A02663">
      <w:r>
        <w:t>\begin{</w:t>
      </w:r>
      <w:proofErr w:type="spellStart"/>
      <w:r>
        <w:t>minipage</w:t>
      </w:r>
      <w:proofErr w:type="spellEnd"/>
      <w:r>
        <w:t>}{1.75</w:t>
      </w:r>
      <w:proofErr w:type="gramStart"/>
      <w:r>
        <w:t>in}%</w:t>
      </w:r>
      <w:proofErr w:type="gramEnd"/>
    </w:p>
    <w:p w14:paraId="553BE304" w14:textId="77777777" w:rsidR="00A02663" w:rsidRDefault="00A02663" w:rsidP="00A02663">
      <w:r>
        <w:t>\</w:t>
      </w:r>
      <w:proofErr w:type="spellStart"/>
      <w:r>
        <w:t>includegraphics</w:t>
      </w:r>
      <w:proofErr w:type="spellEnd"/>
      <w:r>
        <w:t>[width=75</w:t>
      </w:r>
      <w:proofErr w:type="gramStart"/>
      <w:r>
        <w:t>mm]{</w:t>
      </w:r>
      <w:proofErr w:type="gramEnd"/>
      <w:r>
        <w:t>philippines2.jpg}</w:t>
      </w:r>
    </w:p>
    <w:p w14:paraId="7580FD19" w14:textId="77777777" w:rsidR="00A02663" w:rsidRDefault="00A02663" w:rsidP="00A02663">
      <w:r>
        <w:t>\end{</w:t>
      </w:r>
      <w:proofErr w:type="spellStart"/>
      <w:r>
        <w:t>minipage</w:t>
      </w:r>
      <w:proofErr w:type="spellEnd"/>
      <w:r>
        <w:t>}%</w:t>
      </w:r>
    </w:p>
    <w:p w14:paraId="707A9074" w14:textId="77777777" w:rsidR="00A02663" w:rsidRDefault="00A02663" w:rsidP="00A02663">
      <w:r>
        <w:t>\</w:t>
      </w:r>
      <w:proofErr w:type="gramStart"/>
      <w:r>
        <w:t>caption{</w:t>
      </w:r>
      <w:proofErr w:type="gramEnd"/>
      <w:r>
        <w:t>Philippines Party System Institutionalization and Party Strength}%</w:t>
      </w:r>
    </w:p>
    <w:p w14:paraId="2904B365" w14:textId="5AC2056A" w:rsidR="00A02663" w:rsidRDefault="00A02663" w:rsidP="00A02663">
      <w:r>
        <w:t>\label{</w:t>
      </w:r>
      <w:proofErr w:type="spellStart"/>
      <w:r>
        <w:t>philippines</w:t>
      </w:r>
      <w:del w:id="970" w:author="Allen Hicken" w:date="2016-08-09T14:54:00Z">
        <w:r w:rsidDel="00A26C35">
          <w:delText>psi</w:delText>
        </w:r>
      </w:del>
      <w:ins w:id="971" w:author="Allen Hicken" w:date="2016-08-09T14:54:00Z">
        <w:r w:rsidR="00A26C35">
          <w:t>PI</w:t>
        </w:r>
      </w:ins>
      <w:proofErr w:type="spellEnd"/>
      <w:r>
        <w:t>}%</w:t>
      </w:r>
    </w:p>
    <w:p w14:paraId="3462E9E8" w14:textId="77777777" w:rsidR="00A02663" w:rsidRDefault="00A02663" w:rsidP="00A02663">
      <w:r>
        <w:t>\end{figure}</w:t>
      </w:r>
    </w:p>
    <w:p w14:paraId="51B4364F" w14:textId="77777777" w:rsidR="00A02663" w:rsidRDefault="00A02663" w:rsidP="00A02663"/>
    <w:p w14:paraId="0994440D" w14:textId="77777777" w:rsidR="00A02663" w:rsidRDefault="00A02663" w:rsidP="00A02663">
      <w:r>
        <w:t>\</w:t>
      </w:r>
      <w:proofErr w:type="gramStart"/>
      <w:r>
        <w:t>subsection{</w:t>
      </w:r>
      <w:proofErr w:type="gramEnd"/>
      <w:r>
        <w:t>Populist Adaptation}</w:t>
      </w:r>
    </w:p>
    <w:p w14:paraId="180367EA" w14:textId="77777777" w:rsidR="00A02663" w:rsidRDefault="00A02663" w:rsidP="00A02663">
      <w:r>
        <w:t>%%%%%%%%%%%%%%%%%%%%%%%</w:t>
      </w:r>
    </w:p>
    <w:p w14:paraId="55B63088" w14:textId="77777777" w:rsidR="00A02663" w:rsidRDefault="00A02663" w:rsidP="00A02663">
      <w:r>
        <w:t>%brief overview of adaptation</w:t>
      </w:r>
    </w:p>
    <w:p w14:paraId="4970B7E8" w14:textId="77777777" w:rsidR="00A02663" w:rsidRDefault="00A02663" w:rsidP="00A02663">
      <w:r>
        <w:t>%%%%%%%%%%%%%%%%%%%%%</w:t>
      </w:r>
    </w:p>
    <w:p w14:paraId="044C2BB5" w14:textId="77777777" w:rsidR="00A02663" w:rsidRDefault="00A02663" w:rsidP="00A02663">
      <w:r>
        <w:t>\</w:t>
      </w:r>
      <w:proofErr w:type="spellStart"/>
      <w:r>
        <w:t>textit</w:t>
      </w:r>
      <w:proofErr w:type="spellEnd"/>
      <w:r>
        <w:t>{Austria} \\</w:t>
      </w:r>
    </w:p>
    <w:p w14:paraId="79356BDC" w14:textId="2D0B4C23" w:rsidR="00A02663" w:rsidRDefault="00A02663" w:rsidP="00A02663">
      <w:commentRangeStart w:id="972"/>
      <w:r>
        <w:t xml:space="preserve">To demonstrate how environmental hostility restrains the presence of populism in a party system we have selected the case of Austria. </w:t>
      </w:r>
      <w:commentRangeEnd w:id="972"/>
      <w:r w:rsidR="00617534">
        <w:rPr>
          <w:rStyle w:val="CommentReference"/>
        </w:rPr>
        <w:commentReference w:id="972"/>
      </w:r>
      <w:r>
        <w:t xml:space="preserve">Whereas in </w:t>
      </w:r>
      <w:del w:id="973" w:author="Allen Hicken" w:date="2016-08-09T15:35:00Z">
        <w:r w:rsidDel="00CF77F4">
          <w:delText xml:space="preserve">the </w:delText>
        </w:r>
      </w:del>
      <w:r>
        <w:t xml:space="preserve">Latin America </w:t>
      </w:r>
      <w:del w:id="974" w:author="Allen Hicken" w:date="2016-08-09T15:35:00Z">
        <w:r w:rsidDel="00CF77F4">
          <w:delText xml:space="preserve">and Southeast Asia </w:delText>
        </w:r>
      </w:del>
      <w:r>
        <w:t xml:space="preserve">populists have won large majorities, the success of populists in Europe, where parties and party systems are more </w:t>
      </w:r>
      <w:r>
        <w:lastRenderedPageBreak/>
        <w:t xml:space="preserve">institutionalized, is far more limited. In the case of </w:t>
      </w:r>
      <w:proofErr w:type="gramStart"/>
      <w:r>
        <w:t>Austria</w:t>
      </w:r>
      <w:proofErr w:type="gramEnd"/>
      <w:r>
        <w:t xml:space="preserve"> we focus on the FP\"{O} which is commonly referred to as a radical right party. Although many refer to the FP\"{O} as a populist party, it falls at the midpoint in the index of populism created by \</w:t>
      </w:r>
      <w:proofErr w:type="spellStart"/>
      <w:r>
        <w:t>citet</w:t>
      </w:r>
      <w:proofErr w:type="spellEnd"/>
      <w:r>
        <w:t xml:space="preserve">{hawkins2015mapping}. This means that while the FP\"{O} certainly employs populist rhetoric, it is not heavily reliant on the idea of the people against a corrupt elite as its mobilizing message.  </w:t>
      </w:r>
    </w:p>
    <w:p w14:paraId="1177BE1A" w14:textId="77777777" w:rsidR="00A02663" w:rsidRDefault="00A02663" w:rsidP="00CE534C">
      <w:pPr>
        <w:outlineLvl w:val="0"/>
      </w:pPr>
      <w:r>
        <w:t>\par</w:t>
      </w:r>
    </w:p>
    <w:p w14:paraId="39C4A391" w14:textId="1E6A7D1D" w:rsidR="00A02663" w:rsidRDefault="00A02663" w:rsidP="00A02663">
      <w:r>
        <w:t>The FP\"{O} was founded in 1956 by former members of the Nazi party but was only a very minor party for most of its early life. The fortunes of the FP\"{O} changed, however, during the 1980s following a weakening in the strength of parties (as can be seen in Figure \ref{</w:t>
      </w:r>
      <w:proofErr w:type="spellStart"/>
      <w:r>
        <w:t>austria</w:t>
      </w:r>
      <w:del w:id="975" w:author="Allen Hicken" w:date="2016-08-09T14:54:00Z">
        <w:r w:rsidDel="00A26C35">
          <w:delText>psi</w:delText>
        </w:r>
      </w:del>
      <w:ins w:id="976" w:author="Allen Hicken" w:date="2016-08-09T14:54:00Z">
        <w:r w:rsidR="00A26C35">
          <w:t>P</w:t>
        </w:r>
      </w:ins>
      <w:ins w:id="977" w:author="Allen Hicken" w:date="2016-08-09T15:34:00Z">
        <w:r w:rsidR="002B2477">
          <w:t>S</w:t>
        </w:r>
      </w:ins>
      <w:ins w:id="978" w:author="Allen Hicken" w:date="2016-08-09T14:54:00Z">
        <w:r w:rsidR="00A26C35">
          <w:t>I</w:t>
        </w:r>
      </w:ins>
      <w:proofErr w:type="spellEnd"/>
      <w:r>
        <w:t>} and a change in leadership. In 1986 J\"{o}</w:t>
      </w:r>
      <w:proofErr w:type="spellStart"/>
      <w:r>
        <w:t>rg</w:t>
      </w:r>
      <w:proofErr w:type="spellEnd"/>
      <w:r>
        <w:t xml:space="preserve"> </w:t>
      </w:r>
      <w:proofErr w:type="spellStart"/>
      <w:r>
        <w:t>Haider</w:t>
      </w:r>
      <w:proofErr w:type="spellEnd"/>
      <w:r>
        <w:t xml:space="preserve"> became chairman of the FP\"{O} and quickly changed course. In an attempt to broaden the appeal of the FP\"{O}, J\"{o}</w:t>
      </w:r>
      <w:proofErr w:type="spellStart"/>
      <w:r>
        <w:t>rg</w:t>
      </w:r>
      <w:proofErr w:type="spellEnd"/>
      <w:r>
        <w:t xml:space="preserve"> </w:t>
      </w:r>
      <w:proofErr w:type="spellStart"/>
      <w:r>
        <w:t>Haider</w:t>
      </w:r>
      <w:proofErr w:type="spellEnd"/>
      <w:r>
        <w:t xml:space="preserve"> abandoned the previous agenda and retooled the party with a populist-nationalist blend which included a move to the right and strong anti-immigrant sentiment. </w:t>
      </w:r>
    </w:p>
    <w:p w14:paraId="47C3CD63" w14:textId="77777777" w:rsidR="00A02663" w:rsidRDefault="00A02663" w:rsidP="00A02663"/>
    <w:p w14:paraId="3DAB3564" w14:textId="77777777" w:rsidR="00A02663" w:rsidRDefault="00A02663" w:rsidP="00A02663">
      <w:r>
        <w:t>\begin{figure}[H]%</w:t>
      </w:r>
    </w:p>
    <w:p w14:paraId="6C2C22C7" w14:textId="77777777" w:rsidR="00A02663" w:rsidRDefault="00A02663" w:rsidP="00A02663">
      <w:r>
        <w:t>\centering</w:t>
      </w:r>
    </w:p>
    <w:p w14:paraId="743F2A3F" w14:textId="77777777" w:rsidR="00A02663" w:rsidRDefault="00A02663" w:rsidP="00A02663">
      <w:r>
        <w:t>\</w:t>
      </w:r>
      <w:proofErr w:type="spellStart"/>
      <w:r>
        <w:t>captionsetup</w:t>
      </w:r>
      <w:proofErr w:type="spellEnd"/>
      <w:r>
        <w:t>{justification=centering}</w:t>
      </w:r>
    </w:p>
    <w:p w14:paraId="364499C4" w14:textId="77777777" w:rsidR="00A02663" w:rsidRDefault="00A02663" w:rsidP="00A02663">
      <w:r>
        <w:t>\</w:t>
      </w:r>
      <w:proofErr w:type="spellStart"/>
      <w:r>
        <w:t>parbox</w:t>
      </w:r>
      <w:proofErr w:type="spellEnd"/>
      <w:r>
        <w:t>{3</w:t>
      </w:r>
      <w:proofErr w:type="gramStart"/>
      <w:r>
        <w:t>in}{</w:t>
      </w:r>
      <w:proofErr w:type="gramEnd"/>
      <w:r>
        <w:t>\</w:t>
      </w:r>
      <w:proofErr w:type="spellStart"/>
      <w:r>
        <w:t>includegraphics</w:t>
      </w:r>
      <w:proofErr w:type="spellEnd"/>
      <w:r>
        <w:t>[width=75mm]{austria1.jpg}}%</w:t>
      </w:r>
    </w:p>
    <w:p w14:paraId="00CBB6D2" w14:textId="77777777" w:rsidR="00A02663" w:rsidRDefault="00A02663" w:rsidP="00A02663">
      <w:r>
        <w:t>\</w:t>
      </w:r>
      <w:proofErr w:type="spellStart"/>
      <w:r>
        <w:t>qquad</w:t>
      </w:r>
      <w:proofErr w:type="spellEnd"/>
    </w:p>
    <w:p w14:paraId="223135C3" w14:textId="77777777" w:rsidR="00A02663" w:rsidRDefault="00A02663" w:rsidP="00A02663">
      <w:r>
        <w:t>\begin{</w:t>
      </w:r>
      <w:proofErr w:type="spellStart"/>
      <w:r>
        <w:t>minipage</w:t>
      </w:r>
      <w:proofErr w:type="spellEnd"/>
      <w:r>
        <w:t>}{1.75</w:t>
      </w:r>
      <w:proofErr w:type="gramStart"/>
      <w:r>
        <w:t>in}%</w:t>
      </w:r>
      <w:proofErr w:type="gramEnd"/>
    </w:p>
    <w:p w14:paraId="54E83868" w14:textId="77777777" w:rsidR="00A02663" w:rsidRDefault="00A02663" w:rsidP="00A02663">
      <w:r>
        <w:t>\</w:t>
      </w:r>
      <w:proofErr w:type="spellStart"/>
      <w:r>
        <w:t>includegraphics</w:t>
      </w:r>
      <w:proofErr w:type="spellEnd"/>
      <w:r>
        <w:t>[width=75</w:t>
      </w:r>
      <w:proofErr w:type="gramStart"/>
      <w:r>
        <w:t>mm]{</w:t>
      </w:r>
      <w:proofErr w:type="gramEnd"/>
      <w:r>
        <w:t>austria2.jpg}</w:t>
      </w:r>
    </w:p>
    <w:p w14:paraId="6BC8C675" w14:textId="77777777" w:rsidR="00A02663" w:rsidRDefault="00A02663" w:rsidP="00A02663">
      <w:r>
        <w:t>\end{</w:t>
      </w:r>
      <w:proofErr w:type="spellStart"/>
      <w:r>
        <w:t>minipage</w:t>
      </w:r>
      <w:proofErr w:type="spellEnd"/>
      <w:r>
        <w:t>}%</w:t>
      </w:r>
    </w:p>
    <w:p w14:paraId="10726267" w14:textId="77777777" w:rsidR="00A02663" w:rsidRDefault="00A02663" w:rsidP="00A02663">
      <w:r>
        <w:t>\</w:t>
      </w:r>
      <w:proofErr w:type="gramStart"/>
      <w:r>
        <w:t>caption{</w:t>
      </w:r>
      <w:proofErr w:type="gramEnd"/>
      <w:r>
        <w:t>Austrian Party System Institutionalization and Party Strength}%</w:t>
      </w:r>
    </w:p>
    <w:p w14:paraId="0F35D27A" w14:textId="73BE5DE6" w:rsidR="00A02663" w:rsidRDefault="00A02663" w:rsidP="00A02663">
      <w:r>
        <w:t>\label{</w:t>
      </w:r>
      <w:proofErr w:type="spellStart"/>
      <w:r>
        <w:t>austria</w:t>
      </w:r>
      <w:del w:id="979" w:author="Allen Hicken" w:date="2016-08-09T14:54:00Z">
        <w:r w:rsidDel="00A26C35">
          <w:delText>psi</w:delText>
        </w:r>
      </w:del>
      <w:ins w:id="980" w:author="Allen Hicken" w:date="2016-08-09T14:54:00Z">
        <w:r w:rsidR="00A26C35">
          <w:t>PI</w:t>
        </w:r>
      </w:ins>
      <w:proofErr w:type="spellEnd"/>
      <w:r>
        <w:t>}%</w:t>
      </w:r>
    </w:p>
    <w:p w14:paraId="1ED8499F" w14:textId="77777777" w:rsidR="00A02663" w:rsidRDefault="00A02663" w:rsidP="00A02663">
      <w:r>
        <w:t>\end{figure}</w:t>
      </w:r>
    </w:p>
    <w:p w14:paraId="6A8D0E2F" w14:textId="77777777" w:rsidR="00A02663" w:rsidRDefault="00A02663" w:rsidP="00A02663">
      <w:r>
        <w:t>\par</w:t>
      </w:r>
    </w:p>
    <w:p w14:paraId="40660E78" w14:textId="77777777" w:rsidR="00A02663" w:rsidRDefault="00A02663" w:rsidP="00A02663">
      <w:r>
        <w:t xml:space="preserve">The move to a populist-nationalist approach in order to broaden the appeal of the FP\"{O} seemed to pay off. </w:t>
      </w:r>
      <w:commentRangeStart w:id="981"/>
      <w:r>
        <w:t>In the years following J\"{o}</w:t>
      </w:r>
      <w:proofErr w:type="spellStart"/>
      <w:r>
        <w:t>rg</w:t>
      </w:r>
      <w:proofErr w:type="spellEnd"/>
      <w:r>
        <w:t xml:space="preserve"> </w:t>
      </w:r>
      <w:proofErr w:type="spellStart"/>
      <w:r>
        <w:t>Haider's</w:t>
      </w:r>
      <w:proofErr w:type="spellEnd"/>
      <w:r>
        <w:t xml:space="preserve"> ascendancy in the party, FP\"{O} became a major party within the Austrian system</w:t>
      </w:r>
      <w:commentRangeEnd w:id="981"/>
      <w:r w:rsidR="00617534">
        <w:rPr>
          <w:rStyle w:val="CommentReference"/>
        </w:rPr>
        <w:commentReference w:id="981"/>
      </w:r>
      <w:r>
        <w:t>. Unlike the case in France, which we discuss hereafter, the move to a populist strategy was successful because of lower levels of environmental hostility in the Austrian system. Even though the Austrian party system, boasted two major and well institutionalized political parties (the SP\"{O} and the \"{O}VP) the nature of Austria's electoral system reduces environmental hostility. The presence of proportional representation in Austria reduces the pressure towards a two-party system and allows greater space for additional parties. In the case of the FP\"{O}, J\"{o}</w:t>
      </w:r>
      <w:proofErr w:type="spellStart"/>
      <w:r>
        <w:t>rg</w:t>
      </w:r>
      <w:proofErr w:type="spellEnd"/>
      <w:r>
        <w:t xml:space="preserve"> </w:t>
      </w:r>
      <w:proofErr w:type="spellStart"/>
      <w:r>
        <w:t>Haider</w:t>
      </w:r>
      <w:proofErr w:type="spellEnd"/>
      <w:r>
        <w:t xml:space="preserve"> was able to find space in the electoral market by using a more expansive appeal with populism after a slight weakening in the strength of the other parties. In this way lower environmental hostility has allow the FP\"{O} to become a </w:t>
      </w:r>
      <w:commentRangeStart w:id="982"/>
      <w:r>
        <w:t xml:space="preserve">major party </w:t>
      </w:r>
      <w:commentRangeEnd w:id="982"/>
      <w:r w:rsidR="008602F3">
        <w:rPr>
          <w:rStyle w:val="CommentReference"/>
        </w:rPr>
        <w:commentReference w:id="982"/>
      </w:r>
      <w:r>
        <w:t xml:space="preserve">which uses a mix of populist-nationalism as its primary message. </w:t>
      </w:r>
    </w:p>
    <w:p w14:paraId="2645F2ED" w14:textId="77777777" w:rsidR="00A02663" w:rsidRDefault="00A02663" w:rsidP="00A02663">
      <w:r>
        <w:t>\</w:t>
      </w:r>
      <w:proofErr w:type="spellStart"/>
      <w:r>
        <w:t>noindent</w:t>
      </w:r>
      <w:proofErr w:type="spellEnd"/>
    </w:p>
    <w:p w14:paraId="64854610" w14:textId="77777777" w:rsidR="00A02663" w:rsidRDefault="00A02663" w:rsidP="00A02663">
      <w:r>
        <w:t>\</w:t>
      </w:r>
      <w:proofErr w:type="spellStart"/>
      <w:r>
        <w:t>textit</w:t>
      </w:r>
      <w:proofErr w:type="spellEnd"/>
      <w:r>
        <w:t>{France}\\</w:t>
      </w:r>
    </w:p>
    <w:p w14:paraId="67DDB717" w14:textId="69252A20" w:rsidR="00A02663" w:rsidRDefault="00A02663" w:rsidP="00A02663">
      <w:r>
        <w:t>In addition to the FP\"{O} in Austria, two parties in France demonstrate how populist parties can adapt in highly institutionalized party systems. When speaking of populism in France, many scholars have focused their attention on the FN (\</w:t>
      </w:r>
      <w:proofErr w:type="spellStart"/>
      <w:proofErr w:type="gramStart"/>
      <w:r>
        <w:t>textit</w:t>
      </w:r>
      <w:proofErr w:type="spellEnd"/>
      <w:r>
        <w:t>{</w:t>
      </w:r>
      <w:proofErr w:type="gramEnd"/>
      <w:r>
        <w:t xml:space="preserve">Front national}) largely because it </w:t>
      </w:r>
      <w:r>
        <w:lastRenderedPageBreak/>
        <w:t>reached previously unseen success during presidential elections in the early 2000s. The FN entered the French party system after the mid-1980s -following a decline in the average strength of political parties (as can be seen in Figure \ref{</w:t>
      </w:r>
      <w:proofErr w:type="spellStart"/>
      <w:r>
        <w:t>france</w:t>
      </w:r>
      <w:del w:id="983" w:author="Allen Hicken" w:date="2016-08-09T14:54:00Z">
        <w:r w:rsidDel="00A26C35">
          <w:delText>psi</w:delText>
        </w:r>
      </w:del>
      <w:ins w:id="984" w:author="Allen Hicken" w:date="2016-08-09T14:54:00Z">
        <w:r w:rsidR="00A26C35">
          <w:t>PI</w:t>
        </w:r>
      </w:ins>
      <w:proofErr w:type="spellEnd"/>
      <w:r>
        <w:t>}). This decline in party strength was the result of increased polarization within the system \</w:t>
      </w:r>
      <w:proofErr w:type="spellStart"/>
      <w:r>
        <w:t>citep</w:t>
      </w:r>
      <w:proofErr w:type="spellEnd"/>
      <w:r>
        <w:t>{knapp2004parties}, weakening links between parties and the population \</w:t>
      </w:r>
      <w:proofErr w:type="spellStart"/>
      <w:r>
        <w:t>citep</w:t>
      </w:r>
      <w:proofErr w:type="spellEnd"/>
      <w:r>
        <w:t>{grunberg2008french}, and the difficulties of parties to adapt to European integration \</w:t>
      </w:r>
      <w:proofErr w:type="spellStart"/>
      <w:r>
        <w:t>citep</w:t>
      </w:r>
      <w:proofErr w:type="spellEnd"/>
      <w:r>
        <w:t xml:space="preserve">{bornschier2009evolution}. These factors led to a small but sufficient gap within the system that allowed a new populist party, the FN, to enter. </w:t>
      </w:r>
    </w:p>
    <w:p w14:paraId="3FC5E10C" w14:textId="77777777" w:rsidR="00A02663" w:rsidRDefault="00A02663" w:rsidP="00A02663">
      <w:r>
        <w:t>\begin{figure}[H]%</w:t>
      </w:r>
    </w:p>
    <w:p w14:paraId="25574E38" w14:textId="77777777" w:rsidR="00A02663" w:rsidRDefault="00A02663" w:rsidP="00A02663">
      <w:r>
        <w:t>\centering</w:t>
      </w:r>
    </w:p>
    <w:p w14:paraId="2160916A" w14:textId="77777777" w:rsidR="00A02663" w:rsidRDefault="00A02663" w:rsidP="00A02663">
      <w:r>
        <w:t>\</w:t>
      </w:r>
      <w:proofErr w:type="spellStart"/>
      <w:r>
        <w:t>captionsetup</w:t>
      </w:r>
      <w:proofErr w:type="spellEnd"/>
      <w:r>
        <w:t>{justification=centering}</w:t>
      </w:r>
    </w:p>
    <w:p w14:paraId="10B74589" w14:textId="77777777" w:rsidR="00A02663" w:rsidRDefault="00A02663" w:rsidP="00A02663">
      <w:r>
        <w:t>\</w:t>
      </w:r>
      <w:proofErr w:type="spellStart"/>
      <w:r>
        <w:t>parbox</w:t>
      </w:r>
      <w:proofErr w:type="spellEnd"/>
      <w:r>
        <w:t>{3</w:t>
      </w:r>
      <w:proofErr w:type="gramStart"/>
      <w:r>
        <w:t>in}{</w:t>
      </w:r>
      <w:proofErr w:type="gramEnd"/>
      <w:r>
        <w:t>\</w:t>
      </w:r>
      <w:proofErr w:type="spellStart"/>
      <w:r>
        <w:t>includegraphics</w:t>
      </w:r>
      <w:proofErr w:type="spellEnd"/>
      <w:r>
        <w:t>[width=75mm]{france1.jpg}}%</w:t>
      </w:r>
    </w:p>
    <w:p w14:paraId="61F34AD2" w14:textId="77777777" w:rsidR="00A02663" w:rsidRDefault="00A02663" w:rsidP="00A02663">
      <w:r>
        <w:t>\</w:t>
      </w:r>
      <w:proofErr w:type="spellStart"/>
      <w:r>
        <w:t>qquad</w:t>
      </w:r>
      <w:proofErr w:type="spellEnd"/>
    </w:p>
    <w:p w14:paraId="4D8A4104" w14:textId="77777777" w:rsidR="00A02663" w:rsidRDefault="00A02663" w:rsidP="00A02663">
      <w:r>
        <w:t>\begin{</w:t>
      </w:r>
      <w:proofErr w:type="spellStart"/>
      <w:r>
        <w:t>minipage</w:t>
      </w:r>
      <w:proofErr w:type="spellEnd"/>
      <w:r>
        <w:t>}{1.75</w:t>
      </w:r>
      <w:proofErr w:type="gramStart"/>
      <w:r>
        <w:t>in}%</w:t>
      </w:r>
      <w:proofErr w:type="gramEnd"/>
    </w:p>
    <w:p w14:paraId="4BED116A" w14:textId="77777777" w:rsidR="00A02663" w:rsidRDefault="00A02663" w:rsidP="00A02663">
      <w:r>
        <w:t>\</w:t>
      </w:r>
      <w:proofErr w:type="spellStart"/>
      <w:r>
        <w:t>includegraphics</w:t>
      </w:r>
      <w:proofErr w:type="spellEnd"/>
      <w:r>
        <w:t>[width=75</w:t>
      </w:r>
      <w:proofErr w:type="gramStart"/>
      <w:r>
        <w:t>mm]{</w:t>
      </w:r>
      <w:proofErr w:type="gramEnd"/>
      <w:r>
        <w:t>france2.jpg}</w:t>
      </w:r>
    </w:p>
    <w:p w14:paraId="60C1FCFA" w14:textId="77777777" w:rsidR="00A02663" w:rsidRDefault="00A02663" w:rsidP="00A02663">
      <w:r>
        <w:t>\end{</w:t>
      </w:r>
      <w:proofErr w:type="spellStart"/>
      <w:r>
        <w:t>minipage</w:t>
      </w:r>
      <w:proofErr w:type="spellEnd"/>
      <w:r>
        <w:t>}%</w:t>
      </w:r>
    </w:p>
    <w:p w14:paraId="0D12EB20" w14:textId="77777777" w:rsidR="00A02663" w:rsidRDefault="00A02663" w:rsidP="00A02663">
      <w:r>
        <w:t>\</w:t>
      </w:r>
      <w:proofErr w:type="gramStart"/>
      <w:r>
        <w:t>caption{</w:t>
      </w:r>
      <w:proofErr w:type="gramEnd"/>
      <w:r>
        <w:t>French Party System Institutionalization and Party Strength}%</w:t>
      </w:r>
    </w:p>
    <w:p w14:paraId="29D2D81C" w14:textId="51CE0B47" w:rsidR="00A02663" w:rsidRDefault="00A02663" w:rsidP="00A02663">
      <w:r>
        <w:t>\label{</w:t>
      </w:r>
      <w:proofErr w:type="spellStart"/>
      <w:r>
        <w:t>france</w:t>
      </w:r>
      <w:del w:id="985" w:author="Allen Hicken" w:date="2016-08-09T14:54:00Z">
        <w:r w:rsidDel="00A26C35">
          <w:delText>psi</w:delText>
        </w:r>
      </w:del>
      <w:ins w:id="986" w:author="Allen Hicken" w:date="2016-08-09T14:54:00Z">
        <w:r w:rsidR="00A26C35">
          <w:t>PI</w:t>
        </w:r>
      </w:ins>
      <w:proofErr w:type="spellEnd"/>
      <w:r>
        <w:t>}%</w:t>
      </w:r>
    </w:p>
    <w:p w14:paraId="18B96777" w14:textId="77777777" w:rsidR="00A02663" w:rsidRDefault="00A02663" w:rsidP="00A02663">
      <w:r>
        <w:t>\end{figure}</w:t>
      </w:r>
    </w:p>
    <w:p w14:paraId="1BC30A0A" w14:textId="77777777" w:rsidR="00A02663" w:rsidRDefault="00A02663" w:rsidP="00A02663">
      <w:r>
        <w:t>\par</w:t>
      </w:r>
    </w:p>
    <w:p w14:paraId="2464D1E3" w14:textId="2A8DA12A" w:rsidR="00A02663" w:rsidRDefault="00A02663" w:rsidP="00A02663">
      <w:r>
        <w:t>Although the FN was founded by Jean-Marie Le Pen in 1972, the FN first found limited electoral success (approached 10\% of the vote in the National Assembly) in 1986 and 1988. During the 1990s, the FN became more ethno-centric in order to expand its base while at the same time building links to labor unions and making use of state net</w:t>
      </w:r>
      <w:del w:id="987" w:author="Allen Hicken" w:date="2016-08-09T15:46:00Z">
        <w:r w:rsidDel="00E43322">
          <w:delText>o</w:delText>
        </w:r>
      </w:del>
      <w:r>
        <w:t>w</w:t>
      </w:r>
      <w:ins w:id="988" w:author="Allen Hicken" w:date="2016-08-09T15:46:00Z">
        <w:r w:rsidR="00E43322">
          <w:t>orks</w:t>
        </w:r>
      </w:ins>
      <w:del w:id="989" w:author="Allen Hicken" w:date="2016-08-09T15:46:00Z">
        <w:r w:rsidDel="00E43322">
          <w:delText>krs</w:delText>
        </w:r>
      </w:del>
      <w:r>
        <w:t xml:space="preserve"> \</w:t>
      </w:r>
      <w:proofErr w:type="spellStart"/>
      <w:r>
        <w:t>citep</w:t>
      </w:r>
      <w:proofErr w:type="spellEnd"/>
      <w:r>
        <w:t xml:space="preserve">{schain1999national}. Despite FN's stability, their </w:t>
      </w:r>
      <w:del w:id="990" w:author="Allen Hicken" w:date="2016-08-09T15:47:00Z">
        <w:r w:rsidDel="00E43322">
          <w:delText>somewhat limited electoral success</w:delText>
        </w:r>
      </w:del>
      <w:ins w:id="991" w:author="Allen Hicken" w:date="2016-08-09T15:47:00Z">
        <w:r w:rsidR="00E43322">
          <w:t>fortunes</w:t>
        </w:r>
      </w:ins>
      <w:r>
        <w:t xml:space="preserve"> decline</w:t>
      </w:r>
      <w:ins w:id="992" w:author="Allen Hicken" w:date="2016-08-09T15:47:00Z">
        <w:r w:rsidR="00E43322">
          <w:t>d</w:t>
        </w:r>
      </w:ins>
      <w:r>
        <w:t xml:space="preserve"> during the mid-2000s as Nicolas Sarkozy and the UMP moved to the right to co-opt some of FN's positions. Problems further arose for the FN as the PS and UMP coordinated actions against the FN. This resulted in the FN's poorest electoral performance in 2007 with the party only garnering 4.3\% of the vote in the National Assembly and 10.4\% in the presidential election. </w:t>
      </w:r>
    </w:p>
    <w:p w14:paraId="4AD4CA68" w14:textId="77777777" w:rsidR="00A02663" w:rsidRDefault="00A02663" w:rsidP="00CE534C">
      <w:pPr>
        <w:outlineLvl w:val="0"/>
      </w:pPr>
      <w:r>
        <w:t>\par</w:t>
      </w:r>
    </w:p>
    <w:p w14:paraId="6065C28F" w14:textId="49DA47EE" w:rsidR="00A02663" w:rsidRDefault="00A02663" w:rsidP="00A02663">
      <w:r>
        <w:t>Following the late 2000s decline, Jean-Marie retired and his daughter, Marine, became president of the party. Marine differs from her father in that she is a professional and is less xenophobic in her speech. Essentially, Marine "flaunts the low" \</w:t>
      </w:r>
      <w:proofErr w:type="spellStart"/>
      <w:r>
        <w:t>citep</w:t>
      </w:r>
      <w:proofErr w:type="spellEnd"/>
      <w:r>
        <w:t xml:space="preserve">{ostiguy2009high} less than her father thus reducing the populist nature of the FN. Marine also immediately moved to adapt and re-calibrate the FN to better compete in the party system. Part of her reforms included removing extremely xenophobic agendas from the party platform and moving the party to the </w:t>
      </w:r>
      <w:commentRangeStart w:id="993"/>
      <w:r>
        <w:t xml:space="preserve">right </w:t>
      </w:r>
      <w:commentRangeEnd w:id="993"/>
      <w:r w:rsidR="00E43322">
        <w:rPr>
          <w:rStyle w:val="CommentReference"/>
        </w:rPr>
        <w:commentReference w:id="993"/>
      </w:r>
      <w:r>
        <w:t>\</w:t>
      </w:r>
      <w:proofErr w:type="spellStart"/>
      <w:r>
        <w:t>citep</w:t>
      </w:r>
      <w:proofErr w:type="spellEnd"/>
      <w:r>
        <w:t>{shields2013marine} in a move to "de-demonize" the party \</w:t>
      </w:r>
      <w:proofErr w:type="spellStart"/>
      <w:r>
        <w:t>citep</w:t>
      </w:r>
      <w:proofErr w:type="spellEnd"/>
      <w:r>
        <w:t xml:space="preserve">{mayer2013jean}. After Marine's move to </w:t>
      </w:r>
      <w:del w:id="994" w:author="Allen Hicken" w:date="2016-08-09T15:48:00Z">
        <w:r w:rsidDel="00E43322">
          <w:delText xml:space="preserve">adapt </w:delText>
        </w:r>
      </w:del>
      <w:ins w:id="995" w:author="Allen Hicken" w:date="2016-08-09T15:48:00Z">
        <w:r w:rsidR="00E43322">
          <w:t>remake</w:t>
        </w:r>
        <w:r w:rsidR="00E43322">
          <w:t xml:space="preserve"> </w:t>
        </w:r>
      </w:ins>
      <w:r>
        <w:t xml:space="preserve">the party, the FN quickly reclaimed much of its lost </w:t>
      </w:r>
      <w:del w:id="996" w:author="Allen Hicken" w:date="2016-08-09T15:49:00Z">
        <w:r w:rsidDel="00E43322">
          <w:delText xml:space="preserve">territory </w:delText>
        </w:r>
      </w:del>
      <w:ins w:id="997" w:author="Allen Hicken" w:date="2016-08-09T15:49:00Z">
        <w:r w:rsidR="00E43322">
          <w:t>support</w:t>
        </w:r>
        <w:r w:rsidR="00E43322">
          <w:t xml:space="preserve"> </w:t>
        </w:r>
      </w:ins>
      <w:r>
        <w:t xml:space="preserve">in the 2012 election. </w:t>
      </w:r>
      <w:commentRangeStart w:id="998"/>
      <w:r>
        <w:t>Unlike the case in Austria</w:t>
      </w:r>
      <w:commentRangeEnd w:id="998"/>
      <w:r w:rsidR="0053304A">
        <w:rPr>
          <w:rStyle w:val="CommentReference"/>
        </w:rPr>
        <w:commentReference w:id="998"/>
      </w:r>
      <w:r>
        <w:t xml:space="preserve">, the FN had to become </w:t>
      </w:r>
      <w:ins w:id="999" w:author="Allen Hicken" w:date="2016-08-09T15:49:00Z">
        <w:r w:rsidR="00E43322">
          <w:t>more inclusive</w:t>
        </w:r>
      </w:ins>
      <w:ins w:id="1000" w:author="Allen Hicken" w:date="2016-08-09T15:50:00Z">
        <w:r w:rsidR="00C93A10">
          <w:t xml:space="preserve"> and less populist</w:t>
        </w:r>
      </w:ins>
      <w:ins w:id="1001" w:author="Allen Hicken" w:date="2016-08-09T15:49:00Z">
        <w:r w:rsidR="00E43322">
          <w:t xml:space="preserve"> </w:t>
        </w:r>
      </w:ins>
      <w:del w:id="1002" w:author="Allen Hicken" w:date="2016-08-09T15:49:00Z">
        <w:r w:rsidDel="00E43322">
          <w:delText xml:space="preserve">less populist </w:delText>
        </w:r>
      </w:del>
      <w:r>
        <w:t xml:space="preserve">because </w:t>
      </w:r>
      <w:del w:id="1003" w:author="Allen Hicken" w:date="2016-08-09T15:51:00Z">
        <w:r w:rsidDel="00C93A10">
          <w:delText xml:space="preserve">environmental </w:delText>
        </w:r>
      </w:del>
      <w:del w:id="1004" w:author="Allen Hicken" w:date="2016-08-09T15:50:00Z">
        <w:r w:rsidDel="00E43322">
          <w:delText>hostility was higher with due to</w:delText>
        </w:r>
      </w:del>
      <w:ins w:id="1005" w:author="Allen Hicken" w:date="2016-08-09T15:50:00Z">
        <w:r w:rsidR="00E43322">
          <w:t>of the</w:t>
        </w:r>
      </w:ins>
      <w:r>
        <w:t xml:space="preserve"> less permissive</w:t>
      </w:r>
      <w:ins w:id="1006" w:author="Allen Hicken" w:date="2016-08-09T15:50:00Z">
        <w:r w:rsidR="00E43322">
          <w:t xml:space="preserve"> electoral</w:t>
        </w:r>
      </w:ins>
      <w:r>
        <w:t xml:space="preserve"> </w:t>
      </w:r>
      <w:del w:id="1007" w:author="Allen Hicken" w:date="2016-08-09T15:50:00Z">
        <w:r w:rsidDel="00E43322">
          <w:delText>institutions</w:delText>
        </w:r>
      </w:del>
      <w:ins w:id="1008" w:author="Allen Hicken" w:date="2016-08-09T15:50:00Z">
        <w:r w:rsidR="00E43322">
          <w:t>environment</w:t>
        </w:r>
      </w:ins>
      <w:r>
        <w:t>.</w:t>
      </w:r>
    </w:p>
    <w:p w14:paraId="3AE5CC6E" w14:textId="77777777" w:rsidR="00A02663" w:rsidRDefault="00A02663" w:rsidP="00CE534C">
      <w:pPr>
        <w:outlineLvl w:val="0"/>
      </w:pPr>
      <w:r>
        <w:t>\par</w:t>
      </w:r>
    </w:p>
    <w:p w14:paraId="1CE061B1" w14:textId="77777777" w:rsidR="00A02663" w:rsidRDefault="00A02663" w:rsidP="00A02663">
      <w:r>
        <w:t>Although the FN is commonly referred to as a populist party, the party's manifesto and speeches by Marine Le Pen are not heavily populist. \</w:t>
      </w:r>
      <w:proofErr w:type="spellStart"/>
      <w:r>
        <w:t>citet</w:t>
      </w:r>
      <w:proofErr w:type="spellEnd"/>
      <w:r>
        <w:t xml:space="preserve">{hawkins2015mapping} score the FN much lower on their scale of populism than many parties commonly thought of as populist. Not </w:t>
      </w:r>
      <w:r>
        <w:lastRenderedPageBreak/>
        <w:t xml:space="preserve">only is the FN not very populist by this measure relative to parties outside the system, the FN is less populist than the Left Front party.   </w:t>
      </w:r>
    </w:p>
    <w:p w14:paraId="671092F3" w14:textId="77777777" w:rsidR="00A02663" w:rsidRDefault="00A02663" w:rsidP="00CE534C">
      <w:pPr>
        <w:outlineLvl w:val="0"/>
      </w:pPr>
      <w:r>
        <w:t>\par</w:t>
      </w:r>
    </w:p>
    <w:p w14:paraId="01E25158" w14:textId="77777777" w:rsidR="00A02663" w:rsidRDefault="00A02663" w:rsidP="00A02663">
      <w:r>
        <w:t xml:space="preserve">The Left Front party is a relatively newcomer to the French party system and is more populist (according to Hawkins and Silva) than the FN but has had more limited success. </w:t>
      </w:r>
      <w:commentRangeStart w:id="1009"/>
      <w:r>
        <w:t xml:space="preserve">The Left Front, as the FN, demonstrates the need to peripheral and populist parties in well institutionalized system to adapt. The Left Front is a party formed from two weaker parties, the French Communist Party and the Left Party, who adapted by forming a coalition party in order to continue to survive in the French party system. The French case demonstrates that despite the adaptation of both the FN and Left Front, it is very difficult for populist parties to survive where environmental hostility is high. In this case, both parties learned and adapted but, as we learned in the case of the FN, adaptation included the professionalization and moderation away from their previous level of populism. </w:t>
      </w:r>
      <w:commentRangeEnd w:id="1009"/>
      <w:r w:rsidR="0053304A">
        <w:rPr>
          <w:rStyle w:val="CommentReference"/>
        </w:rPr>
        <w:commentReference w:id="1009"/>
      </w:r>
    </w:p>
    <w:p w14:paraId="62574102" w14:textId="77777777" w:rsidR="00A02663" w:rsidRDefault="00A02663" w:rsidP="00A02663">
      <w:r>
        <w:t>%%%%%%%%%%%%%%%%%%%%%%%%%%%%%%%%%%%%%%%%%%%%%%%%%%%%%%</w:t>
      </w:r>
    </w:p>
    <w:p w14:paraId="4865D1BB" w14:textId="77777777" w:rsidR="00A02663" w:rsidRDefault="00A02663" w:rsidP="00A02663">
      <w:r>
        <w:t>%%%%%%%%%%%%%%%%%%%%%%%%%%%%%%%%%%%%%%%%%%%%%%%%%%%%%%</w:t>
      </w:r>
    </w:p>
    <w:p w14:paraId="052BC1E9" w14:textId="77777777" w:rsidR="00A02663" w:rsidRDefault="00A02663" w:rsidP="00A02663">
      <w:r>
        <w:t>\</w:t>
      </w:r>
      <w:proofErr w:type="gramStart"/>
      <w:r>
        <w:t>subsection{</w:t>
      </w:r>
      <w:proofErr w:type="gramEnd"/>
      <w:r>
        <w:t>Populist Capture}</w:t>
      </w:r>
    </w:p>
    <w:p w14:paraId="7ABACC5A" w14:textId="77777777" w:rsidR="00A02663" w:rsidRDefault="00A02663" w:rsidP="00A02663">
      <w:r>
        <w:t>%quick review of what populist capture is</w:t>
      </w:r>
    </w:p>
    <w:p w14:paraId="6B3E8830" w14:textId="77777777" w:rsidR="00A02663" w:rsidRDefault="00A02663" w:rsidP="00A02663">
      <w:r>
        <w:t>\</w:t>
      </w:r>
      <w:proofErr w:type="spellStart"/>
      <w:proofErr w:type="gramStart"/>
      <w:r>
        <w:t>textit</w:t>
      </w:r>
      <w:proofErr w:type="spellEnd"/>
      <w:r>
        <w:t>{</w:t>
      </w:r>
      <w:proofErr w:type="gramEnd"/>
      <w:r>
        <w:t>United States}</w:t>
      </w:r>
    </w:p>
    <w:p w14:paraId="58FB7E11" w14:textId="77777777" w:rsidR="00A02663" w:rsidRDefault="00A02663" w:rsidP="00A02663">
      <w:r>
        <w:t xml:space="preserve">Populist capture is </w:t>
      </w:r>
      <w:proofErr w:type="gramStart"/>
      <w:r>
        <w:t>more rare</w:t>
      </w:r>
      <w:proofErr w:type="gramEnd"/>
      <w:r>
        <w:t xml:space="preserve"> than populist entry or adaptation because it occurs where environmental hostility is high and the </w:t>
      </w:r>
      <w:bookmarkStart w:id="1010" w:name="_GoBack"/>
      <w:bookmarkEnd w:id="1010"/>
      <w:r>
        <w:t xml:space="preserve">electoral system is restrictive. In very recent history, however, we have seen a populist capture a political party in the United States by a political outside - Donald Trump. The rise of Donald Trump did not happen overnight and the dynamics that lead to his capture of the Republican Party were in motion well before he even began his foray onto the political scene during the 2012 presidential election. </w:t>
      </w:r>
    </w:p>
    <w:p w14:paraId="432029EB" w14:textId="77777777" w:rsidR="00A02663" w:rsidRDefault="00A02663" w:rsidP="00CE534C">
      <w:pPr>
        <w:outlineLvl w:val="0"/>
      </w:pPr>
      <w:r>
        <w:t>\par</w:t>
      </w:r>
    </w:p>
    <w:p w14:paraId="43F4EABF" w14:textId="68939415" w:rsidR="00A02663" w:rsidRDefault="00A02663" w:rsidP="00A02663">
      <w:r>
        <w:t>As can be seen in Figure \ref{</w:t>
      </w:r>
      <w:proofErr w:type="spellStart"/>
      <w:r>
        <w:t>usa</w:t>
      </w:r>
      <w:del w:id="1011" w:author="Allen Hicken" w:date="2016-08-09T14:54:00Z">
        <w:r w:rsidDel="00A26C35">
          <w:delText>psi</w:delText>
        </w:r>
      </w:del>
      <w:ins w:id="1012" w:author="Allen Hicken" w:date="2016-08-09T14:54:00Z">
        <w:r w:rsidR="00A26C35">
          <w:t>PI</w:t>
        </w:r>
      </w:ins>
      <w:proofErr w:type="spellEnd"/>
      <w:r>
        <w:t>} the average strength of political parties in the U.S. party system began to decline \</w:t>
      </w:r>
      <w:proofErr w:type="spellStart"/>
      <w:r>
        <w:t>textit</w:t>
      </w:r>
      <w:proofErr w:type="spellEnd"/>
      <w:r>
        <w:t>{before} the 2008 financial crisis\footnote{We have denoted the time from the 2008 financial crisis to 2015 with gray shading.}. In their paper, \</w:t>
      </w:r>
      <w:proofErr w:type="spellStart"/>
      <w:r>
        <w:t>citet</w:t>
      </w:r>
      <w:proofErr w:type="spellEnd"/>
      <w:r>
        <w:t xml:space="preserve">{miller2008transformation} argue that political parties within the U.S. party system were going to face a realignment. This realignment would occur because the socio-economic ideology of those within the Republican Party were beginning to diverge - a phenomenon possibly exacerbated by the 2008 financial crisis. </w:t>
      </w:r>
    </w:p>
    <w:p w14:paraId="25DE7B14" w14:textId="77777777" w:rsidR="00A02663" w:rsidRDefault="00A02663" w:rsidP="00A02663">
      <w:r>
        <w:t>\begin{figure}[H]%</w:t>
      </w:r>
    </w:p>
    <w:p w14:paraId="63247200" w14:textId="77777777" w:rsidR="00A02663" w:rsidRDefault="00A02663" w:rsidP="00A02663">
      <w:r>
        <w:t>\centering</w:t>
      </w:r>
    </w:p>
    <w:p w14:paraId="08364BA3" w14:textId="77777777" w:rsidR="00A02663" w:rsidRDefault="00A02663" w:rsidP="00A02663">
      <w:r>
        <w:t>\</w:t>
      </w:r>
      <w:proofErr w:type="spellStart"/>
      <w:r>
        <w:t>captionsetup</w:t>
      </w:r>
      <w:proofErr w:type="spellEnd"/>
      <w:r>
        <w:t>{justification=centering}</w:t>
      </w:r>
    </w:p>
    <w:p w14:paraId="26005354" w14:textId="77777777" w:rsidR="00A02663" w:rsidRDefault="00A02663" w:rsidP="00A02663">
      <w:r>
        <w:t>\</w:t>
      </w:r>
      <w:proofErr w:type="spellStart"/>
      <w:r>
        <w:t>parbox</w:t>
      </w:r>
      <w:proofErr w:type="spellEnd"/>
      <w:r>
        <w:t>{3</w:t>
      </w:r>
      <w:proofErr w:type="gramStart"/>
      <w:r>
        <w:t>in}{</w:t>
      </w:r>
      <w:proofErr w:type="gramEnd"/>
      <w:r>
        <w:t>\</w:t>
      </w:r>
      <w:proofErr w:type="spellStart"/>
      <w:r>
        <w:t>includegraphics</w:t>
      </w:r>
      <w:proofErr w:type="spellEnd"/>
      <w:r>
        <w:t>[width=75mm]{usa1.jpg}}%</w:t>
      </w:r>
    </w:p>
    <w:p w14:paraId="7589904F" w14:textId="77777777" w:rsidR="00A02663" w:rsidRDefault="00A02663" w:rsidP="00A02663">
      <w:r>
        <w:t>\</w:t>
      </w:r>
      <w:proofErr w:type="spellStart"/>
      <w:r>
        <w:t>qquad</w:t>
      </w:r>
      <w:proofErr w:type="spellEnd"/>
    </w:p>
    <w:p w14:paraId="39721BE3" w14:textId="77777777" w:rsidR="00A02663" w:rsidRDefault="00A02663" w:rsidP="00A02663">
      <w:r>
        <w:t>\begin{</w:t>
      </w:r>
      <w:proofErr w:type="spellStart"/>
      <w:r>
        <w:t>minipage</w:t>
      </w:r>
      <w:proofErr w:type="spellEnd"/>
      <w:r>
        <w:t>}{1.75</w:t>
      </w:r>
      <w:proofErr w:type="gramStart"/>
      <w:r>
        <w:t>in}%</w:t>
      </w:r>
      <w:proofErr w:type="gramEnd"/>
    </w:p>
    <w:p w14:paraId="69A4B099" w14:textId="77777777" w:rsidR="00A02663" w:rsidRDefault="00A02663" w:rsidP="00A02663">
      <w:r>
        <w:t>\</w:t>
      </w:r>
      <w:proofErr w:type="spellStart"/>
      <w:r>
        <w:t>includegraphics</w:t>
      </w:r>
      <w:proofErr w:type="spellEnd"/>
      <w:r>
        <w:t>[width=75</w:t>
      </w:r>
      <w:proofErr w:type="gramStart"/>
      <w:r>
        <w:t>mm]{</w:t>
      </w:r>
      <w:proofErr w:type="gramEnd"/>
      <w:r>
        <w:t>usa2.jpg}</w:t>
      </w:r>
    </w:p>
    <w:p w14:paraId="6E17D551" w14:textId="77777777" w:rsidR="00A02663" w:rsidRDefault="00A02663" w:rsidP="00A02663">
      <w:r>
        <w:t>\end{</w:t>
      </w:r>
      <w:proofErr w:type="spellStart"/>
      <w:r>
        <w:t>minipage</w:t>
      </w:r>
      <w:proofErr w:type="spellEnd"/>
      <w:r>
        <w:t>}%</w:t>
      </w:r>
    </w:p>
    <w:p w14:paraId="235F684F" w14:textId="77777777" w:rsidR="00A02663" w:rsidRDefault="00A02663" w:rsidP="00A02663">
      <w:r>
        <w:t>\</w:t>
      </w:r>
      <w:proofErr w:type="gramStart"/>
      <w:r>
        <w:t>caption{</w:t>
      </w:r>
      <w:proofErr w:type="gramEnd"/>
      <w:r>
        <w:t>U.S. Party System Institutionalization and Party Strength}%</w:t>
      </w:r>
    </w:p>
    <w:p w14:paraId="1E31571F" w14:textId="00A4DC0C" w:rsidR="00A02663" w:rsidRDefault="00A02663" w:rsidP="00A02663">
      <w:r>
        <w:t>\label{</w:t>
      </w:r>
      <w:proofErr w:type="spellStart"/>
      <w:r>
        <w:t>usa</w:t>
      </w:r>
      <w:del w:id="1013" w:author="Allen Hicken" w:date="2016-08-09T14:54:00Z">
        <w:r w:rsidDel="00A26C35">
          <w:delText>psi</w:delText>
        </w:r>
      </w:del>
      <w:ins w:id="1014" w:author="Allen Hicken" w:date="2016-08-09T14:54:00Z">
        <w:r w:rsidR="00A26C35">
          <w:t>PI</w:t>
        </w:r>
      </w:ins>
      <w:proofErr w:type="spellEnd"/>
      <w:r>
        <w:t>}%</w:t>
      </w:r>
    </w:p>
    <w:p w14:paraId="65E8117B" w14:textId="77777777" w:rsidR="00A02663" w:rsidRDefault="00A02663" w:rsidP="00A02663">
      <w:r>
        <w:t>\end{figure}</w:t>
      </w:r>
    </w:p>
    <w:p w14:paraId="12F397FE" w14:textId="77777777" w:rsidR="00A02663" w:rsidRDefault="00A02663" w:rsidP="00A02663">
      <w:r>
        <w:t>\par</w:t>
      </w:r>
    </w:p>
    <w:p w14:paraId="261AABDD" w14:textId="77777777" w:rsidR="00A02663" w:rsidRDefault="00A02663" w:rsidP="00A02663">
      <w:r>
        <w:lastRenderedPageBreak/>
        <w:t xml:space="preserve">Following the 2008 financial crisis in the 2010 election, the introduction of the Tea Party into the Republican Party created significant problems of elite coordination which would eventually prevent the Party from preventing the rise of Donald Trump. The Tea Party wave of 2010 introduced a new set of elites within the Republican Party who held candidate, policy, and legislative preferences that were relatively more distant than the previous set of Republican elites. Due to the increased distance of preferences between </w:t>
      </w:r>
      <w:proofErr w:type="gramStart"/>
      <w:r>
        <w:t>elites</w:t>
      </w:r>
      <w:proofErr w:type="gramEnd"/>
      <w:r>
        <w:t xml:space="preserve"> coordination became more difficult. This can be seen in the lack of coherent policy responses by the Republican party vis-\'{a}-vis the Democratic minority and President. Instead of coherent policy responses, Republicans opted for "obstructionism". While many may view this as a selected strategy on the part of the Republicans, we view this as a result of a party paralyzed by the inability to coordinate elite preferences on policy\</w:t>
      </w:r>
      <w:proofErr w:type="gramStart"/>
      <w:r>
        <w:t>footnote{</w:t>
      </w:r>
      <w:proofErr w:type="gramEnd"/>
      <w:r>
        <w:t xml:space="preserve">This is further demonstrated by the ouster of Speaker of the House John Boehner who eventually could not hold the differing factions of the Republican Party together.}. </w:t>
      </w:r>
    </w:p>
    <w:p w14:paraId="684006CA" w14:textId="77777777" w:rsidR="00A02663" w:rsidRDefault="00A02663" w:rsidP="00CE534C">
      <w:pPr>
        <w:outlineLvl w:val="0"/>
      </w:pPr>
      <w:r>
        <w:t>\par</w:t>
      </w:r>
    </w:p>
    <w:p w14:paraId="7B51547D" w14:textId="77777777" w:rsidR="00A02663" w:rsidRDefault="00A02663" w:rsidP="00A02663">
      <w:r>
        <w:t>The presence of the Tea Party faction in the Republican Party not only increased government volatility\</w:t>
      </w:r>
      <w:proofErr w:type="gramStart"/>
      <w:r>
        <w:t>footnote{</w:t>
      </w:r>
      <w:proofErr w:type="gramEnd"/>
      <w:r>
        <w:t>In the forms of a government shutdown and ouster of Speak Boehner} but set the stage for an open contest for their party nomination for the U.S. presidency. The presence of 17 declared candidates for the Republican nomination is signals a complete lack of coordination on the part of Party elites to select a small set of candidates\</w:t>
      </w:r>
      <w:proofErr w:type="gramStart"/>
      <w:r>
        <w:t>footnote{</w:t>
      </w:r>
      <w:proofErr w:type="gramEnd"/>
      <w:r>
        <w:t xml:space="preserve">Contrast this with the Democratic Party which held the number of candidates low effectively excluding challengers to Secretary Clinton}. This created an optimal situation for a populist to capture the Republican Party. </w:t>
      </w:r>
    </w:p>
    <w:p w14:paraId="7A2328D5" w14:textId="77777777" w:rsidR="00A02663" w:rsidRDefault="00A02663" w:rsidP="00CE534C">
      <w:pPr>
        <w:outlineLvl w:val="0"/>
      </w:pPr>
      <w:r>
        <w:t>\par</w:t>
      </w:r>
    </w:p>
    <w:p w14:paraId="31E26319" w14:textId="77777777" w:rsidR="00A02663" w:rsidRDefault="00A02663" w:rsidP="00A02663">
      <w:r>
        <w:t xml:space="preserve">The presence of 17 candidates made any coordination against Donald Trump extremely difficult and increased the likelihood of success of a populist campaign strategy instead of a more party style campaign. Donald Trump effectively employed populism to stand out among all candidates by flaunting the low; frequently using non-elite style of behavior and rhetoric to stand apart from the career politicians. In response to his populism, Republican were unable to coordinate their attacks or electoral strategy. After winning the Republican nomination, Trump built on his flaunting of the low populism and introduced elements of Manichean populism; frequently referring to the Democratic Party, Hillary Clinton, and any non-supportive Republican elite as corrupt. </w:t>
      </w:r>
    </w:p>
    <w:p w14:paraId="55008954" w14:textId="77777777" w:rsidR="00A02663" w:rsidRDefault="00A02663" w:rsidP="00CE534C">
      <w:pPr>
        <w:outlineLvl w:val="0"/>
      </w:pPr>
      <w:r>
        <w:t>\par</w:t>
      </w:r>
    </w:p>
    <w:p w14:paraId="10A12DCA" w14:textId="77777777" w:rsidR="00A02663" w:rsidRDefault="00A02663" w:rsidP="00A02663">
      <w:r>
        <w:t>The electoral payoff of using populism instead of a more institutionalized campaign and party apparatus remains to be seen but the strategy seems to appear less well suited for a presidential election as opposed to a presidential primary in the U.S. system\</w:t>
      </w:r>
      <w:proofErr w:type="gramStart"/>
      <w:r>
        <w:t>footnote{</w:t>
      </w:r>
      <w:proofErr w:type="gramEnd"/>
      <w:r>
        <w:t xml:space="preserve">As of today Donald Trump trails Hillary Clinton significantly in all national polls and most of the polls fielded in critical swing states}. At the point of writing, it appears that Donald Trump will lose by a significant margin in the presidential election (the average margin of victory since WWII </w:t>
      </w:r>
      <w:proofErr w:type="gramStart"/>
      <w:r>
        <w:t>excluding  LBJ</w:t>
      </w:r>
      <w:proofErr w:type="gramEnd"/>
      <w:r>
        <w:t xml:space="preserve"> 1964, Richard Nixon 1972, and Ronald Reagan 1984 is 5.7\%). Despite the presence of an unpopular nominee from the Democratic Party, the populist strategy of Donald Trump appears ill-suited to compete against an institutionalized Democratic Party and Clinton campaign. </w:t>
      </w:r>
    </w:p>
    <w:p w14:paraId="126662CC" w14:textId="77777777" w:rsidR="00A02663" w:rsidRDefault="00A02663" w:rsidP="00A02663"/>
    <w:p w14:paraId="7CE8D95D" w14:textId="77777777" w:rsidR="00A02663" w:rsidRDefault="00A02663" w:rsidP="00A02663"/>
    <w:p w14:paraId="0BE7B9E7" w14:textId="77777777" w:rsidR="00A02663" w:rsidRDefault="00A02663" w:rsidP="00A02663"/>
    <w:p w14:paraId="53D382CC" w14:textId="77777777" w:rsidR="00A02663" w:rsidRDefault="00A02663" w:rsidP="00A02663">
      <w:r>
        <w:t>\</w:t>
      </w:r>
      <w:proofErr w:type="spellStart"/>
      <w:r>
        <w:t>clearpage</w:t>
      </w:r>
      <w:proofErr w:type="spellEnd"/>
    </w:p>
    <w:p w14:paraId="744DA891" w14:textId="77777777" w:rsidR="00A02663" w:rsidRDefault="00A02663" w:rsidP="00A02663">
      <w:r>
        <w:t>\</w:t>
      </w:r>
      <w:proofErr w:type="spellStart"/>
      <w:r>
        <w:t>bibliographystyle</w:t>
      </w:r>
      <w:proofErr w:type="spellEnd"/>
      <w:r>
        <w:t>{</w:t>
      </w:r>
      <w:proofErr w:type="spellStart"/>
      <w:r>
        <w:t>chicago</w:t>
      </w:r>
      <w:proofErr w:type="spellEnd"/>
      <w:r>
        <w:t>}</w:t>
      </w:r>
    </w:p>
    <w:p w14:paraId="6248C86C" w14:textId="77777777" w:rsidR="00A02663" w:rsidRDefault="00A02663" w:rsidP="00A02663">
      <w:r>
        <w:t>\bibliography{bib}</w:t>
      </w:r>
    </w:p>
    <w:p w14:paraId="1D3DB9EB" w14:textId="77777777" w:rsidR="00A02663" w:rsidRDefault="00A02663" w:rsidP="00A02663">
      <w:r>
        <w:t>\</w:t>
      </w:r>
      <w:proofErr w:type="spellStart"/>
      <w:proofErr w:type="gramStart"/>
      <w:r>
        <w:t>nocite</w:t>
      </w:r>
      <w:proofErr w:type="spellEnd"/>
      <w:r>
        <w:t>{</w:t>
      </w:r>
      <w:proofErr w:type="gramEnd"/>
      <w:r>
        <w:t>*}</w:t>
      </w:r>
    </w:p>
    <w:p w14:paraId="64122850" w14:textId="77777777" w:rsidR="00FD77A7" w:rsidRDefault="00A02663" w:rsidP="00A02663">
      <w:r>
        <w:t>\end{document}</w:t>
      </w:r>
    </w:p>
    <w:sectPr w:rsidR="00FD77A7" w:rsidSect="00514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llen Hicken" w:date="2016-08-08T13:37:00Z" w:initials="AH">
    <w:p w14:paraId="5C5BF7C4" w14:textId="753C442F" w:rsidR="006965F2" w:rsidRDefault="006965F2">
      <w:pPr>
        <w:pStyle w:val="CommentText"/>
      </w:pPr>
      <w:r>
        <w:rPr>
          <w:rStyle w:val="CommentReference"/>
        </w:rPr>
        <w:annotationRef/>
      </w:r>
      <w:r>
        <w:t>Somewhere here we need a roadmap</w:t>
      </w:r>
    </w:p>
  </w:comment>
  <w:comment w:id="89" w:author="Allen Hicken" w:date="2016-08-08T12:15:00Z" w:initials="AH">
    <w:p w14:paraId="5416F026" w14:textId="6B1D7719" w:rsidR="006965F2" w:rsidRDefault="006965F2">
      <w:pPr>
        <w:pStyle w:val="CommentText"/>
      </w:pPr>
      <w:r>
        <w:rPr>
          <w:rStyle w:val="CommentReference"/>
        </w:rPr>
        <w:annotationRef/>
      </w:r>
      <w:r>
        <w:t>Do we need this figure? What does it add. If we are going to keep it then we need to walk the reader through it.</w:t>
      </w:r>
    </w:p>
  </w:comment>
  <w:comment w:id="203" w:author="Allen Hicken" w:date="2016-08-08T13:42:00Z" w:initials="AH">
    <w:p w14:paraId="181DBF8A" w14:textId="29E2BA74" w:rsidR="006965F2" w:rsidRDefault="006965F2">
      <w:pPr>
        <w:pStyle w:val="CommentText"/>
      </w:pPr>
      <w:r>
        <w:rPr>
          <w:rStyle w:val="CommentReference"/>
        </w:rPr>
        <w:annotationRef/>
      </w:r>
      <w:r>
        <w:t>Somewhere we need to define exclusive and inclusive.</w:t>
      </w:r>
    </w:p>
  </w:comment>
  <w:comment w:id="255" w:author="Allen Hicken" w:date="2016-08-08T13:55:00Z" w:initials="AH">
    <w:p w14:paraId="32ABA010" w14:textId="77777777" w:rsidR="006965F2" w:rsidRDefault="006965F2" w:rsidP="00517C94">
      <w:pPr>
        <w:pStyle w:val="CommentText"/>
      </w:pPr>
      <w:r>
        <w:rPr>
          <w:rStyle w:val="CommentReference"/>
        </w:rPr>
        <w:annotationRef/>
      </w:r>
      <w:r>
        <w:t>Is this right?</w:t>
      </w:r>
    </w:p>
  </w:comment>
  <w:comment w:id="363" w:author="Allen Hicken" w:date="2016-08-08T20:48:00Z" w:initials="AH">
    <w:p w14:paraId="4AD300AD" w14:textId="77777777" w:rsidR="006965F2" w:rsidRDefault="006965F2" w:rsidP="00B74E2D">
      <w:pPr>
        <w:pStyle w:val="CommentText"/>
      </w:pPr>
      <w:r>
        <w:rPr>
          <w:rStyle w:val="CommentReference"/>
        </w:rPr>
        <w:annotationRef/>
      </w:r>
      <w:r>
        <w:t>This seems to me to just be repeating what was in the last section. Is there a separate point we are trying to make here?</w:t>
      </w:r>
    </w:p>
  </w:comment>
  <w:comment w:id="461" w:author="Allen Hicken" w:date="2016-08-08T14:44:00Z" w:initials="AH">
    <w:p w14:paraId="7D70E0A0" w14:textId="108BAC1F" w:rsidR="006965F2" w:rsidRDefault="006965F2">
      <w:pPr>
        <w:pStyle w:val="CommentText"/>
      </w:pPr>
      <w:r>
        <w:rPr>
          <w:rStyle w:val="CommentReference"/>
        </w:rPr>
        <w:annotationRef/>
      </w:r>
      <w:r>
        <w:t>This complicates the causal story, no?</w:t>
      </w:r>
    </w:p>
  </w:comment>
  <w:comment w:id="483" w:author="Allen Hicken" w:date="2016-08-08T16:05:00Z" w:initials="AH">
    <w:p w14:paraId="6909E4C3" w14:textId="1DD6C8FC" w:rsidR="006965F2" w:rsidRDefault="006965F2">
      <w:pPr>
        <w:pStyle w:val="CommentText"/>
      </w:pPr>
      <w:r>
        <w:rPr>
          <w:rStyle w:val="CommentReference"/>
        </w:rPr>
        <w:annotationRef/>
      </w:r>
      <w:r>
        <w:t>The logic of this section is still a bit loose</w:t>
      </w:r>
    </w:p>
  </w:comment>
  <w:comment w:id="581" w:author="Allen Hicken" w:date="2016-08-08T20:48:00Z" w:initials="AH">
    <w:p w14:paraId="5FB27651" w14:textId="7DDC47D4" w:rsidR="006965F2" w:rsidRDefault="006965F2">
      <w:pPr>
        <w:pStyle w:val="CommentText"/>
      </w:pPr>
      <w:r>
        <w:rPr>
          <w:rStyle w:val="CommentReference"/>
        </w:rPr>
        <w:annotationRef/>
      </w:r>
      <w:r>
        <w:t>This seems to me to just be repeating what was in the last section. Is there a separate point we are trying to make here?</w:t>
      </w:r>
    </w:p>
  </w:comment>
  <w:comment w:id="765" w:author="Allen Hicken" w:date="2016-08-09T14:29:00Z" w:initials="AH">
    <w:p w14:paraId="436DA980" w14:textId="77777777" w:rsidR="006965F2" w:rsidRDefault="006965F2">
      <w:pPr>
        <w:pStyle w:val="CommentText"/>
      </w:pPr>
      <w:r>
        <w:rPr>
          <w:rStyle w:val="CommentReference"/>
        </w:rPr>
        <w:annotationRef/>
      </w:r>
      <w:r>
        <w:t>Seems strange to talk about Mexico here if we aren’t going use it as a case. It is a probably a good idea to add it post APSA.</w:t>
      </w:r>
    </w:p>
    <w:p w14:paraId="2B6359DE" w14:textId="35DF67DD" w:rsidR="006965F2" w:rsidRDefault="006965F2">
      <w:pPr>
        <w:pStyle w:val="CommentText"/>
      </w:pPr>
      <w:r>
        <w:t>Where would each of these cases fit on the 2x2.</w:t>
      </w:r>
    </w:p>
  </w:comment>
  <w:comment w:id="795" w:author="Allen Hicken" w:date="2016-08-09T14:38:00Z" w:initials="AH">
    <w:p w14:paraId="3F6B2E21" w14:textId="77777777" w:rsidR="006965F2" w:rsidRDefault="006965F2">
      <w:pPr>
        <w:pStyle w:val="CommentText"/>
      </w:pPr>
      <w:r>
        <w:rPr>
          <w:rStyle w:val="CommentReference"/>
        </w:rPr>
        <w:annotationRef/>
      </w:r>
      <w:r>
        <w:t xml:space="preserve">We should just measure this directly, no? A table or graph that shows the difference permissive and restrictive ES. </w:t>
      </w:r>
    </w:p>
    <w:p w14:paraId="53698D9C" w14:textId="77777777" w:rsidR="006965F2" w:rsidRDefault="006965F2">
      <w:pPr>
        <w:pStyle w:val="CommentText"/>
      </w:pPr>
    </w:p>
    <w:p w14:paraId="136A7131" w14:textId="7B21FCF2" w:rsidR="006965F2" w:rsidRDefault="006965F2">
      <w:pPr>
        <w:pStyle w:val="CommentText"/>
      </w:pPr>
      <w:r>
        <w:t xml:space="preserve">OR, a two-way graph with ES on one axis and PI on the other. </w:t>
      </w:r>
    </w:p>
    <w:p w14:paraId="344B6443" w14:textId="0DD5855A" w:rsidR="006965F2" w:rsidRDefault="006965F2">
      <w:pPr>
        <w:pStyle w:val="CommentText"/>
      </w:pPr>
    </w:p>
  </w:comment>
  <w:comment w:id="840" w:author="Allen Hicken" w:date="2016-08-09T15:16:00Z" w:initials="AH">
    <w:p w14:paraId="4F636215" w14:textId="4EAD7CB5" w:rsidR="00D851D9" w:rsidRDefault="00D851D9">
      <w:pPr>
        <w:pStyle w:val="CommentText"/>
      </w:pPr>
      <w:r>
        <w:rPr>
          <w:rStyle w:val="CommentReference"/>
        </w:rPr>
        <w:annotationRef/>
      </w:r>
      <w:r>
        <w:t>Add something about the nature of the electoral system?</w:t>
      </w:r>
    </w:p>
  </w:comment>
  <w:comment w:id="863" w:author="Allen Hicken" w:date="2016-08-09T15:01:00Z" w:initials="AH">
    <w:p w14:paraId="3A19CC6C" w14:textId="1F2B99F8" w:rsidR="006965F2" w:rsidRDefault="006965F2">
      <w:pPr>
        <w:pStyle w:val="CommentText"/>
      </w:pPr>
      <w:r>
        <w:rPr>
          <w:rStyle w:val="CommentReference"/>
        </w:rPr>
        <w:annotationRef/>
      </w:r>
      <w:r>
        <w:t>???</w:t>
      </w:r>
    </w:p>
  </w:comment>
  <w:comment w:id="876" w:author="Allen Hicken" w:date="2016-08-09T15:02:00Z" w:initials="AH">
    <w:p w14:paraId="66EBE51C" w14:textId="77777777" w:rsidR="006965F2" w:rsidRDefault="006965F2">
      <w:pPr>
        <w:pStyle w:val="CommentText"/>
      </w:pPr>
      <w:r>
        <w:rPr>
          <w:rStyle w:val="CommentReference"/>
        </w:rPr>
        <w:annotationRef/>
      </w:r>
      <w:r>
        <w:t>Darin: You wrote: “</w:t>
      </w:r>
      <w:proofErr w:type="spellStart"/>
      <w:r>
        <w:t>Evo</w:t>
      </w:r>
      <w:proofErr w:type="spellEnd"/>
      <w:r>
        <w:t xml:space="preserve"> Morales in Bolivia is a critical case to understand how populism is related to the strength of parties and party systems primarily because the organizational structure of </w:t>
      </w:r>
      <w:proofErr w:type="spellStart"/>
      <w:r>
        <w:t>Evo</w:t>
      </w:r>
      <w:proofErr w:type="spellEnd"/>
      <w:r>
        <w:t xml:space="preserve"> Morales' populist differs greatly from </w:t>
      </w:r>
      <w:proofErr w:type="spellStart"/>
      <w:r>
        <w:t>Ch</w:t>
      </w:r>
      <w:proofErr w:type="spellEnd"/>
      <w:r>
        <w:t>\'{a}</w:t>
      </w:r>
      <w:proofErr w:type="spellStart"/>
      <w:r>
        <w:t>vez's</w:t>
      </w:r>
      <w:proofErr w:type="spellEnd"/>
      <w:r>
        <w:t xml:space="preserve"> in Venezuela. </w:t>
      </w:r>
      <w:r>
        <w:rPr>
          <w:rStyle w:val="CommentReference"/>
        </w:rPr>
        <w:annotationRef/>
      </w:r>
      <w:r>
        <w:t xml:space="preserve">Where </w:t>
      </w:r>
      <w:proofErr w:type="spellStart"/>
      <w:r>
        <w:t>Ch</w:t>
      </w:r>
      <w:proofErr w:type="spellEnd"/>
      <w:r>
        <w:t>\'{a}</w:t>
      </w:r>
      <w:proofErr w:type="spellStart"/>
      <w:r>
        <w:t>vez's</w:t>
      </w:r>
      <w:proofErr w:type="spellEnd"/>
      <w:r>
        <w:t xml:space="preserve"> organization was elite dominated, Morales' is a strong grass-roots movement \</w:t>
      </w:r>
      <w:proofErr w:type="spellStart"/>
      <w:proofErr w:type="gramStart"/>
      <w:r>
        <w:t>citep</w:t>
      </w:r>
      <w:proofErr w:type="spellEnd"/>
      <w:r>
        <w:t>{</w:t>
      </w:r>
      <w:proofErr w:type="gramEnd"/>
      <w:r>
        <w:t xml:space="preserve">de2013name, roberts2015populism}. Using a strong grass-roots, bottom-up organization, Morales has been able to overcome any weaknesses introduced by the lack of an institutionalized political party and compete in a party system where opponents also lack institutionalized parties.” </w:t>
      </w:r>
    </w:p>
    <w:p w14:paraId="66BE7B7C" w14:textId="4FF16CD7" w:rsidR="006965F2" w:rsidRDefault="006965F2">
      <w:pPr>
        <w:pStyle w:val="CommentText"/>
      </w:pPr>
      <w:r>
        <w:t xml:space="preserve">I don’t quite follow this. Do we have a theory about whether populists will institutionalize or not? I don’t think our theory can explain why Morales formed and institutionalized party and Chavez did not. </w:t>
      </w:r>
    </w:p>
  </w:comment>
  <w:comment w:id="882" w:author="Allen Hicken" w:date="2016-08-09T15:09:00Z" w:initials="AH">
    <w:p w14:paraId="35B4989F" w14:textId="4DBE126C" w:rsidR="006965F2" w:rsidRDefault="006965F2">
      <w:pPr>
        <w:pStyle w:val="CommentText"/>
      </w:pPr>
      <w:r>
        <w:rPr>
          <w:rStyle w:val="CommentReference"/>
        </w:rPr>
        <w:annotationRef/>
      </w:r>
      <w:r>
        <w:t>Do we want to specify that neo-liberal reforms or a crisis are a necessary condition? Are they?</w:t>
      </w:r>
    </w:p>
  </w:comment>
  <w:comment w:id="911" w:author="Allen Hicken" w:date="2016-08-09T15:17:00Z" w:initials="AH">
    <w:p w14:paraId="67D9163D" w14:textId="73B9B0BB" w:rsidR="00291E34" w:rsidRDefault="00291E34">
      <w:pPr>
        <w:pStyle w:val="CommentText"/>
      </w:pPr>
      <w:r>
        <w:rPr>
          <w:rStyle w:val="CommentReference"/>
        </w:rPr>
        <w:annotationRef/>
      </w:r>
      <w:r>
        <w:t>Why is this intriguing if this appears to be the norm?</w:t>
      </w:r>
    </w:p>
  </w:comment>
  <w:comment w:id="918" w:author="Allen Hicken" w:date="2016-08-09T15:41:00Z" w:initials="AH">
    <w:p w14:paraId="480576BD" w14:textId="367A25DA" w:rsidR="00617534" w:rsidRDefault="00617534">
      <w:pPr>
        <w:pStyle w:val="CommentText"/>
      </w:pPr>
      <w:r>
        <w:rPr>
          <w:rStyle w:val="CommentReference"/>
        </w:rPr>
        <w:annotationRef/>
      </w:r>
      <w:r>
        <w:t>Need to mention the electoral system here.</w:t>
      </w:r>
    </w:p>
  </w:comment>
  <w:comment w:id="956" w:author="Allen Hicken" w:date="2016-08-09T15:26:00Z" w:initials="AH">
    <w:p w14:paraId="6E7D4C48" w14:textId="1FECE163" w:rsidR="008B3979" w:rsidRDefault="008B3979">
      <w:pPr>
        <w:pStyle w:val="CommentText"/>
      </w:pPr>
      <w:r>
        <w:rPr>
          <w:rStyle w:val="CommentReference"/>
        </w:rPr>
        <w:annotationRef/>
      </w:r>
      <w:r>
        <w:rPr>
          <w:rStyle w:val="CommentReference"/>
        </w:rPr>
        <w:t xml:space="preserve">How do we want to handle these kinds of party </w:t>
      </w:r>
      <w:proofErr w:type="gramStart"/>
      <w:r>
        <w:rPr>
          <w:rStyle w:val="CommentReference"/>
        </w:rPr>
        <w:t>breakdown  theoretically</w:t>
      </w:r>
      <w:proofErr w:type="gramEnd"/>
      <w:r>
        <w:rPr>
          <w:rStyle w:val="CommentReference"/>
        </w:rPr>
        <w:t>. So far it really isn’t a part of our theoretical story. We just derive expectations from the relative level of PI and permissiveness. We offer no theory of why high PI might breakdown. Do we want to? Or do we just want to reference others’ work (e.g. Roberts) and treat how party’s come to breakdown as a black box (except where populists are the cause).</w:t>
      </w:r>
    </w:p>
  </w:comment>
  <w:comment w:id="965" w:author="Allen Hicken" w:date="2016-08-09T15:32:00Z" w:initials="AH">
    <w:p w14:paraId="0D14DBA5" w14:textId="537CD0B8" w:rsidR="002B2477" w:rsidRDefault="002B2477">
      <w:pPr>
        <w:pStyle w:val="CommentText"/>
      </w:pPr>
      <w:r>
        <w:rPr>
          <w:rStyle w:val="CommentReference"/>
        </w:rPr>
        <w:annotationRef/>
      </w:r>
      <w:r>
        <w:t>Need to tie this back to our theory.</w:t>
      </w:r>
    </w:p>
  </w:comment>
  <w:comment w:id="966" w:author="Allen Hicken" w:date="2016-08-09T15:32:00Z" w:initials="AH">
    <w:p w14:paraId="765FFFAD" w14:textId="5150B10D" w:rsidR="002B2477" w:rsidRDefault="002B2477">
      <w:pPr>
        <w:pStyle w:val="CommentText"/>
      </w:pPr>
      <w:r>
        <w:rPr>
          <w:rStyle w:val="CommentReference"/>
        </w:rPr>
        <w:annotationRef/>
      </w:r>
      <w:r>
        <w:t xml:space="preserve">Again, this is not part of our theory in any explicit way. Do we want to include </w:t>
      </w:r>
      <w:proofErr w:type="gramStart"/>
      <w:r>
        <w:t>it.</w:t>
      </w:r>
      <w:proofErr w:type="gramEnd"/>
    </w:p>
  </w:comment>
  <w:comment w:id="972" w:author="Allen Hicken" w:date="2016-08-09T15:37:00Z" w:initials="AH">
    <w:p w14:paraId="0FEBBBC7" w14:textId="1EEA78E2" w:rsidR="00617534" w:rsidRDefault="00617534">
      <w:pPr>
        <w:pStyle w:val="CommentText"/>
      </w:pPr>
      <w:r>
        <w:rPr>
          <w:rStyle w:val="CommentReference"/>
        </w:rPr>
        <w:annotationRef/>
      </w:r>
      <w:r>
        <w:t>I don’t follow. What you describe doesn’t seem very restrained.</w:t>
      </w:r>
    </w:p>
  </w:comment>
  <w:comment w:id="981" w:author="Allen Hicken" w:date="2016-08-09T15:39:00Z" w:initials="AH">
    <w:p w14:paraId="242C3891" w14:textId="2F43684F" w:rsidR="00617534" w:rsidRDefault="00617534">
      <w:pPr>
        <w:pStyle w:val="CommentText"/>
      </w:pPr>
      <w:r>
        <w:rPr>
          <w:rStyle w:val="CommentReference"/>
        </w:rPr>
        <w:annotationRef/>
      </w:r>
      <w:r>
        <w:t>Isn’t this against our theoretical expectations?</w:t>
      </w:r>
    </w:p>
  </w:comment>
  <w:comment w:id="982" w:author="Allen Hicken" w:date="2016-08-09T15:44:00Z" w:initials="AH">
    <w:p w14:paraId="59BBF0AA" w14:textId="2F0E092F" w:rsidR="008602F3" w:rsidRDefault="008602F3">
      <w:pPr>
        <w:pStyle w:val="CommentText"/>
      </w:pPr>
      <w:r>
        <w:rPr>
          <w:rStyle w:val="CommentReference"/>
        </w:rPr>
        <w:annotationRef/>
      </w:r>
      <w:r>
        <w:t xml:space="preserve">How </w:t>
      </w:r>
      <w:r w:rsidR="00634574">
        <w:t>big?</w:t>
      </w:r>
    </w:p>
  </w:comment>
  <w:comment w:id="993" w:author="Allen Hicken" w:date="2016-08-09T15:48:00Z" w:initials="AH">
    <w:p w14:paraId="166C9776" w14:textId="67648B07" w:rsidR="00E43322" w:rsidRDefault="00E43322">
      <w:pPr>
        <w:pStyle w:val="CommentText"/>
      </w:pPr>
      <w:r>
        <w:rPr>
          <w:rStyle w:val="CommentReference"/>
        </w:rPr>
        <w:annotationRef/>
      </w:r>
      <w:r>
        <w:t>?? do you mean to the left?</w:t>
      </w:r>
    </w:p>
  </w:comment>
  <w:comment w:id="998" w:author="Allen Hicken" w:date="2016-08-09T15:56:00Z" w:initials="AH">
    <w:p w14:paraId="20F3C19D" w14:textId="2D041FE8" w:rsidR="0053304A" w:rsidRDefault="0053304A">
      <w:pPr>
        <w:pStyle w:val="CommentText"/>
      </w:pPr>
      <w:r>
        <w:rPr>
          <w:rStyle w:val="CommentReference"/>
        </w:rPr>
        <w:annotationRef/>
      </w:r>
      <w:r>
        <w:t>It sounded to me like the populists in Austria did the same thing.</w:t>
      </w:r>
    </w:p>
  </w:comment>
  <w:comment w:id="1009" w:author="Allen Hicken" w:date="2016-08-09T15:56:00Z" w:initials="AH">
    <w:p w14:paraId="52725BC9" w14:textId="4740EDE8" w:rsidR="0053304A" w:rsidRDefault="0053304A">
      <w:pPr>
        <w:pStyle w:val="CommentText"/>
      </w:pPr>
      <w:r>
        <w:rPr>
          <w:rStyle w:val="CommentReference"/>
        </w:rPr>
        <w:annotationRef/>
      </w:r>
      <w:r>
        <w:t>I still don’t follow the adaption logic.</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5BF7C4" w15:done="0"/>
  <w15:commentEx w15:paraId="5416F026" w15:done="0"/>
  <w15:commentEx w15:paraId="181DBF8A" w15:done="0"/>
  <w15:commentEx w15:paraId="32ABA010" w15:done="0"/>
  <w15:commentEx w15:paraId="4AD300AD" w15:done="0"/>
  <w15:commentEx w15:paraId="7D70E0A0" w15:done="0"/>
  <w15:commentEx w15:paraId="6909E4C3" w15:done="0"/>
  <w15:commentEx w15:paraId="5FB27651" w15:done="0"/>
  <w15:commentEx w15:paraId="2B6359DE" w15:done="0"/>
  <w15:commentEx w15:paraId="344B6443" w15:done="0"/>
  <w15:commentEx w15:paraId="4F636215" w15:done="0"/>
  <w15:commentEx w15:paraId="3A19CC6C" w15:done="0"/>
  <w15:commentEx w15:paraId="66BE7B7C" w15:done="0"/>
  <w15:commentEx w15:paraId="35B4989F" w15:done="0"/>
  <w15:commentEx w15:paraId="67D9163D" w15:done="0"/>
  <w15:commentEx w15:paraId="480576BD" w15:done="0"/>
  <w15:commentEx w15:paraId="6E7D4C48" w15:done="0"/>
  <w15:commentEx w15:paraId="0D14DBA5" w15:done="0"/>
  <w15:commentEx w15:paraId="765FFFAD" w15:done="0"/>
  <w15:commentEx w15:paraId="0FEBBBC7" w15:done="0"/>
  <w15:commentEx w15:paraId="242C3891" w15:done="0"/>
  <w15:commentEx w15:paraId="59BBF0AA" w15:done="0"/>
  <w15:commentEx w15:paraId="166C9776" w15:done="0"/>
  <w15:commentEx w15:paraId="20F3C19D" w15:done="0"/>
  <w15:commentEx w15:paraId="52725B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len Hicken">
    <w15:presenceInfo w15:providerId="None" w15:userId="Allen Hick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663"/>
    <w:rsid w:val="00026942"/>
    <w:rsid w:val="00030C5B"/>
    <w:rsid w:val="00043BE4"/>
    <w:rsid w:val="00060892"/>
    <w:rsid w:val="00074A87"/>
    <w:rsid w:val="00074B10"/>
    <w:rsid w:val="00094450"/>
    <w:rsid w:val="000971DE"/>
    <w:rsid w:val="000F2F20"/>
    <w:rsid w:val="000F5B1D"/>
    <w:rsid w:val="00100424"/>
    <w:rsid w:val="0010589D"/>
    <w:rsid w:val="00121C9F"/>
    <w:rsid w:val="001245BB"/>
    <w:rsid w:val="00150143"/>
    <w:rsid w:val="0015324A"/>
    <w:rsid w:val="00155779"/>
    <w:rsid w:val="00165E10"/>
    <w:rsid w:val="0017144C"/>
    <w:rsid w:val="00181F2E"/>
    <w:rsid w:val="001B36EE"/>
    <w:rsid w:val="001C0F69"/>
    <w:rsid w:val="00232294"/>
    <w:rsid w:val="0023259D"/>
    <w:rsid w:val="00254EB2"/>
    <w:rsid w:val="00256E69"/>
    <w:rsid w:val="002648FA"/>
    <w:rsid w:val="0028536A"/>
    <w:rsid w:val="00285492"/>
    <w:rsid w:val="00286B00"/>
    <w:rsid w:val="00291E34"/>
    <w:rsid w:val="002B2477"/>
    <w:rsid w:val="002C2E0E"/>
    <w:rsid w:val="002C673A"/>
    <w:rsid w:val="002D0EE2"/>
    <w:rsid w:val="002D7884"/>
    <w:rsid w:val="002E0EF0"/>
    <w:rsid w:val="00307129"/>
    <w:rsid w:val="00315203"/>
    <w:rsid w:val="00334031"/>
    <w:rsid w:val="003447F0"/>
    <w:rsid w:val="00367C00"/>
    <w:rsid w:val="003779A6"/>
    <w:rsid w:val="0038089D"/>
    <w:rsid w:val="0038328B"/>
    <w:rsid w:val="0038665A"/>
    <w:rsid w:val="00391E85"/>
    <w:rsid w:val="003A1CF3"/>
    <w:rsid w:val="00410028"/>
    <w:rsid w:val="00411886"/>
    <w:rsid w:val="004372B4"/>
    <w:rsid w:val="004473AD"/>
    <w:rsid w:val="004508A8"/>
    <w:rsid w:val="00464D73"/>
    <w:rsid w:val="004747D0"/>
    <w:rsid w:val="00476417"/>
    <w:rsid w:val="00476704"/>
    <w:rsid w:val="0048183C"/>
    <w:rsid w:val="00493B21"/>
    <w:rsid w:val="005050E3"/>
    <w:rsid w:val="0051478B"/>
    <w:rsid w:val="00517C94"/>
    <w:rsid w:val="0053304A"/>
    <w:rsid w:val="00546989"/>
    <w:rsid w:val="0055664B"/>
    <w:rsid w:val="00570BFF"/>
    <w:rsid w:val="0058184E"/>
    <w:rsid w:val="005A78EA"/>
    <w:rsid w:val="005B126E"/>
    <w:rsid w:val="005B200F"/>
    <w:rsid w:val="005C0F16"/>
    <w:rsid w:val="005E5197"/>
    <w:rsid w:val="005E706B"/>
    <w:rsid w:val="006073DC"/>
    <w:rsid w:val="00616732"/>
    <w:rsid w:val="00617534"/>
    <w:rsid w:val="0063427D"/>
    <w:rsid w:val="00634574"/>
    <w:rsid w:val="00664524"/>
    <w:rsid w:val="00667319"/>
    <w:rsid w:val="00690AC7"/>
    <w:rsid w:val="006965F2"/>
    <w:rsid w:val="006C7E88"/>
    <w:rsid w:val="00715042"/>
    <w:rsid w:val="00727FA1"/>
    <w:rsid w:val="0075334D"/>
    <w:rsid w:val="0075721F"/>
    <w:rsid w:val="00763D92"/>
    <w:rsid w:val="007B62E9"/>
    <w:rsid w:val="007F4D10"/>
    <w:rsid w:val="00823432"/>
    <w:rsid w:val="00841383"/>
    <w:rsid w:val="00853218"/>
    <w:rsid w:val="008602F3"/>
    <w:rsid w:val="00874BC7"/>
    <w:rsid w:val="008A7D9A"/>
    <w:rsid w:val="008B3979"/>
    <w:rsid w:val="008C412F"/>
    <w:rsid w:val="008D562C"/>
    <w:rsid w:val="008F26C4"/>
    <w:rsid w:val="00900711"/>
    <w:rsid w:val="00913D17"/>
    <w:rsid w:val="009258A5"/>
    <w:rsid w:val="0093597A"/>
    <w:rsid w:val="00947D13"/>
    <w:rsid w:val="00984FB2"/>
    <w:rsid w:val="009862B7"/>
    <w:rsid w:val="00A02663"/>
    <w:rsid w:val="00A029F4"/>
    <w:rsid w:val="00A217E1"/>
    <w:rsid w:val="00A26C35"/>
    <w:rsid w:val="00A308DB"/>
    <w:rsid w:val="00A90321"/>
    <w:rsid w:val="00A931D0"/>
    <w:rsid w:val="00AB4E68"/>
    <w:rsid w:val="00AD51CF"/>
    <w:rsid w:val="00AD71BE"/>
    <w:rsid w:val="00AE04D3"/>
    <w:rsid w:val="00AE146F"/>
    <w:rsid w:val="00B040A1"/>
    <w:rsid w:val="00B16A34"/>
    <w:rsid w:val="00B203DF"/>
    <w:rsid w:val="00B334A9"/>
    <w:rsid w:val="00B338CD"/>
    <w:rsid w:val="00B36FFA"/>
    <w:rsid w:val="00B52623"/>
    <w:rsid w:val="00B6523E"/>
    <w:rsid w:val="00B676C5"/>
    <w:rsid w:val="00B67AD7"/>
    <w:rsid w:val="00B71B7C"/>
    <w:rsid w:val="00B74E2D"/>
    <w:rsid w:val="00B7512D"/>
    <w:rsid w:val="00BA2CA3"/>
    <w:rsid w:val="00BA485D"/>
    <w:rsid w:val="00BD79E7"/>
    <w:rsid w:val="00BF2D18"/>
    <w:rsid w:val="00C1375F"/>
    <w:rsid w:val="00C322B4"/>
    <w:rsid w:val="00C5488F"/>
    <w:rsid w:val="00C67EE4"/>
    <w:rsid w:val="00C86CE5"/>
    <w:rsid w:val="00C87BB4"/>
    <w:rsid w:val="00C93A10"/>
    <w:rsid w:val="00C97F8E"/>
    <w:rsid w:val="00CE2061"/>
    <w:rsid w:val="00CE534C"/>
    <w:rsid w:val="00CE57FD"/>
    <w:rsid w:val="00CF5214"/>
    <w:rsid w:val="00CF77F4"/>
    <w:rsid w:val="00D02420"/>
    <w:rsid w:val="00D24367"/>
    <w:rsid w:val="00D314F4"/>
    <w:rsid w:val="00D50834"/>
    <w:rsid w:val="00D663BC"/>
    <w:rsid w:val="00D70FE9"/>
    <w:rsid w:val="00D75DA1"/>
    <w:rsid w:val="00D80250"/>
    <w:rsid w:val="00D851D9"/>
    <w:rsid w:val="00DB463E"/>
    <w:rsid w:val="00DB5C76"/>
    <w:rsid w:val="00E07249"/>
    <w:rsid w:val="00E14C51"/>
    <w:rsid w:val="00E23672"/>
    <w:rsid w:val="00E24B4B"/>
    <w:rsid w:val="00E43322"/>
    <w:rsid w:val="00E46213"/>
    <w:rsid w:val="00E54EA5"/>
    <w:rsid w:val="00E71F20"/>
    <w:rsid w:val="00E95FA1"/>
    <w:rsid w:val="00EA3241"/>
    <w:rsid w:val="00EE4FF0"/>
    <w:rsid w:val="00EE7BAC"/>
    <w:rsid w:val="00EF0DE8"/>
    <w:rsid w:val="00F0471D"/>
    <w:rsid w:val="00F05AC7"/>
    <w:rsid w:val="00F13ADE"/>
    <w:rsid w:val="00F22810"/>
    <w:rsid w:val="00F51808"/>
    <w:rsid w:val="00F55F42"/>
    <w:rsid w:val="00F74962"/>
    <w:rsid w:val="00FB28BF"/>
    <w:rsid w:val="00FC7EA6"/>
    <w:rsid w:val="00FD77A7"/>
    <w:rsid w:val="00FD7E10"/>
    <w:rsid w:val="00FF5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FAE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26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266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05AC7"/>
    <w:rPr>
      <w:sz w:val="18"/>
      <w:szCs w:val="18"/>
    </w:rPr>
  </w:style>
  <w:style w:type="paragraph" w:styleId="CommentText">
    <w:name w:val="annotation text"/>
    <w:basedOn w:val="Normal"/>
    <w:link w:val="CommentTextChar"/>
    <w:uiPriority w:val="99"/>
    <w:semiHidden/>
    <w:unhideWhenUsed/>
    <w:rsid w:val="00F05AC7"/>
  </w:style>
  <w:style w:type="character" w:customStyle="1" w:styleId="CommentTextChar">
    <w:name w:val="Comment Text Char"/>
    <w:basedOn w:val="DefaultParagraphFont"/>
    <w:link w:val="CommentText"/>
    <w:uiPriority w:val="99"/>
    <w:semiHidden/>
    <w:rsid w:val="00F05AC7"/>
  </w:style>
  <w:style w:type="paragraph" w:styleId="CommentSubject">
    <w:name w:val="annotation subject"/>
    <w:basedOn w:val="CommentText"/>
    <w:next w:val="CommentText"/>
    <w:link w:val="CommentSubjectChar"/>
    <w:uiPriority w:val="99"/>
    <w:semiHidden/>
    <w:unhideWhenUsed/>
    <w:rsid w:val="00F05AC7"/>
    <w:rPr>
      <w:b/>
      <w:bCs/>
      <w:sz w:val="20"/>
      <w:szCs w:val="20"/>
    </w:rPr>
  </w:style>
  <w:style w:type="character" w:customStyle="1" w:styleId="CommentSubjectChar">
    <w:name w:val="Comment Subject Char"/>
    <w:basedOn w:val="CommentTextChar"/>
    <w:link w:val="CommentSubject"/>
    <w:uiPriority w:val="99"/>
    <w:semiHidden/>
    <w:rsid w:val="00F05AC7"/>
    <w:rPr>
      <w:b/>
      <w:bCs/>
      <w:sz w:val="20"/>
      <w:szCs w:val="20"/>
    </w:rPr>
  </w:style>
  <w:style w:type="paragraph" w:styleId="DocumentMap">
    <w:name w:val="Document Map"/>
    <w:basedOn w:val="Normal"/>
    <w:link w:val="DocumentMapChar"/>
    <w:uiPriority w:val="99"/>
    <w:semiHidden/>
    <w:unhideWhenUsed/>
    <w:rsid w:val="00B16A34"/>
    <w:rPr>
      <w:rFonts w:ascii="Times New Roman" w:hAnsi="Times New Roman" w:cs="Times New Roman"/>
    </w:rPr>
  </w:style>
  <w:style w:type="character" w:customStyle="1" w:styleId="DocumentMapChar">
    <w:name w:val="Document Map Char"/>
    <w:basedOn w:val="DefaultParagraphFont"/>
    <w:link w:val="DocumentMap"/>
    <w:uiPriority w:val="99"/>
    <w:semiHidden/>
    <w:rsid w:val="00B16A3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E1DBA9-306A-6341-A230-73132C7E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27</Pages>
  <Words>13928</Words>
  <Characters>79394</Characters>
  <Application>Microsoft Macintosh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Hicken</dc:creator>
  <cp:keywords/>
  <dc:description/>
  <cp:lastModifiedBy>Allen Hicken</cp:lastModifiedBy>
  <cp:revision>142</cp:revision>
  <dcterms:created xsi:type="dcterms:W3CDTF">2016-08-08T13:54:00Z</dcterms:created>
  <dcterms:modified xsi:type="dcterms:W3CDTF">2016-08-09T19:57:00Z</dcterms:modified>
</cp:coreProperties>
</file>